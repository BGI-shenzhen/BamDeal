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63FA7" w14:textId="73B2EC01" w:rsidR="00F11CEB" w:rsidRDefault="00F11CEB" w:rsidP="00F11CEB">
      <w:pPr>
        <w:rPr>
          <w:rFonts w:ascii="Times New Roman" w:eastAsia="微软雅黑" w:hAnsi="Times New Roman" w:cs="Times New Roman"/>
        </w:rPr>
      </w:pPr>
      <w:bookmarkStart w:id="0" w:name="_Hlk33470112"/>
      <w:bookmarkStart w:id="1" w:name="_GoBack"/>
      <w:bookmarkEnd w:id="0"/>
      <w:bookmarkEnd w:id="1"/>
    </w:p>
    <w:p w14:paraId="3F34E1EE" w14:textId="77777777" w:rsidR="00F11CEB" w:rsidRDefault="00F11CEB" w:rsidP="00F11CEB">
      <w:pPr>
        <w:rPr>
          <w:rFonts w:ascii="Times New Roman" w:eastAsia="微软雅黑" w:hAnsi="Times New Roman" w:cs="Times New Roman"/>
        </w:rPr>
      </w:pPr>
    </w:p>
    <w:p w14:paraId="6ACC2F64" w14:textId="77777777" w:rsidR="00F11CEB" w:rsidRDefault="00F11CEB" w:rsidP="00F11CEB">
      <w:pPr>
        <w:rPr>
          <w:rFonts w:ascii="Times New Roman" w:eastAsia="微软雅黑" w:hAnsi="Times New Roman" w:cs="Times New Roman"/>
        </w:rPr>
      </w:pPr>
    </w:p>
    <w:p w14:paraId="3642F78E" w14:textId="77777777" w:rsidR="00F11CEB" w:rsidRDefault="00F11CEB" w:rsidP="00F11CEB">
      <w:pPr>
        <w:rPr>
          <w:rFonts w:ascii="Times New Roman" w:eastAsia="微软雅黑" w:hAnsi="Times New Roman" w:cs="Times New Roman"/>
        </w:rPr>
      </w:pPr>
    </w:p>
    <w:p w14:paraId="421FCF8A" w14:textId="77777777" w:rsidR="00F11CEB" w:rsidRDefault="00F11CEB" w:rsidP="00F11CEB">
      <w:pPr>
        <w:rPr>
          <w:rFonts w:ascii="Times New Roman" w:eastAsia="微软雅黑" w:hAnsi="Times New Roman" w:cs="Times New Roman"/>
        </w:rPr>
      </w:pPr>
    </w:p>
    <w:p w14:paraId="5969A983" w14:textId="77777777" w:rsidR="00F11CEB" w:rsidRDefault="00F11CEB" w:rsidP="00F11CEB">
      <w:pPr>
        <w:rPr>
          <w:rFonts w:ascii="Times New Roman" w:eastAsia="微软雅黑" w:hAnsi="Times New Roman" w:cs="Times New Roman"/>
        </w:rPr>
      </w:pPr>
    </w:p>
    <w:p w14:paraId="4598F243" w14:textId="0ADC4473" w:rsidR="00F11CEB" w:rsidRDefault="00F11CEB" w:rsidP="00F11CEB">
      <w:pPr>
        <w:jc w:val="center"/>
        <w:rPr>
          <w:rFonts w:ascii="Times New Roman" w:eastAsia="微软雅黑" w:hAnsi="Times New Roman" w:cs="Times New Roman"/>
          <w:b/>
          <w:bCs/>
          <w:sz w:val="44"/>
          <w:szCs w:val="44"/>
        </w:rPr>
      </w:pPr>
      <w:r>
        <w:rPr>
          <w:rFonts w:ascii="Times New Roman" w:eastAsia="微软雅黑" w:hAnsi="Times New Roman" w:cs="Times New Roman" w:hint="eastAsia"/>
          <w:b/>
          <w:bCs/>
          <w:sz w:val="44"/>
          <w:szCs w:val="44"/>
        </w:rPr>
        <w:t>B</w:t>
      </w:r>
      <w:r>
        <w:rPr>
          <w:rFonts w:ascii="Times New Roman" w:eastAsia="微软雅黑" w:hAnsi="Times New Roman" w:cs="Times New Roman"/>
          <w:b/>
          <w:bCs/>
          <w:sz w:val="44"/>
          <w:szCs w:val="44"/>
        </w:rPr>
        <w:t>amDeal</w:t>
      </w:r>
    </w:p>
    <w:p w14:paraId="1792CEDB" w14:textId="77777777" w:rsidR="00F11CEB" w:rsidRDefault="00F11CEB" w:rsidP="00F11CEB">
      <w:pPr>
        <w:rPr>
          <w:rFonts w:ascii="Times New Roman" w:eastAsia="微软雅黑" w:hAnsi="Times New Roman" w:cs="Times New Roman"/>
        </w:rPr>
      </w:pPr>
    </w:p>
    <w:p w14:paraId="76166B37" w14:textId="6406EA84" w:rsidR="00F11CEB" w:rsidRDefault="00F11CEB" w:rsidP="00F11CEB">
      <w:pPr>
        <w:rPr>
          <w:rFonts w:ascii="Times New Roman" w:eastAsia="微软雅黑" w:hAnsi="Times New Roman" w:cs="Times New Roman"/>
        </w:rPr>
      </w:pPr>
    </w:p>
    <w:p w14:paraId="551C1E02" w14:textId="77777777" w:rsidR="00F11CEB" w:rsidRDefault="00F11CEB" w:rsidP="00F11CEB">
      <w:pPr>
        <w:rPr>
          <w:rFonts w:ascii="Times New Roman" w:eastAsia="微软雅黑" w:hAnsi="Times New Roman" w:cs="Times New Roman"/>
        </w:rPr>
      </w:pPr>
    </w:p>
    <w:p w14:paraId="32B80479" w14:textId="733D14F2" w:rsidR="00F11CEB" w:rsidRDefault="00F11CEB" w:rsidP="00F11CEB">
      <w:pPr>
        <w:rPr>
          <w:rFonts w:ascii="Times New Roman" w:eastAsia="微软雅黑" w:hAnsi="Times New Roman" w:cs="Times New Roman"/>
        </w:rPr>
      </w:pPr>
    </w:p>
    <w:p w14:paraId="58907650" w14:textId="785FB639" w:rsidR="00F11CEB" w:rsidRDefault="00AA6FAC" w:rsidP="00F11CEB">
      <w:pPr>
        <w:rPr>
          <w:rFonts w:ascii="Times New Roman" w:eastAsia="微软雅黑" w:hAnsi="Times New Roman" w:cs="Times New Roman"/>
        </w:rPr>
      </w:pPr>
      <w:r>
        <w:rPr>
          <w:rFonts w:ascii="Times New Roman" w:eastAsia="微软雅黑" w:hAnsi="Times New Roman" w:cs="Times New Roman" w:hint="eastAsia"/>
          <w:b/>
          <w:bCs/>
          <w:noProof/>
          <w:sz w:val="32"/>
          <w:szCs w:val="32"/>
        </w:rPr>
        <w:drawing>
          <wp:anchor distT="0" distB="0" distL="114300" distR="114300" simplePos="0" relativeHeight="251659264" behindDoc="1" locked="0" layoutInCell="1" allowOverlap="1" wp14:anchorId="5B872A33" wp14:editId="794611BB">
            <wp:simplePos x="0" y="0"/>
            <wp:positionH relativeFrom="column">
              <wp:posOffset>1445260</wp:posOffset>
            </wp:positionH>
            <wp:positionV relativeFrom="paragraph">
              <wp:posOffset>15113</wp:posOffset>
            </wp:positionV>
            <wp:extent cx="2376319" cy="2376319"/>
            <wp:effectExtent l="0" t="0" r="5080" b="508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QQ图片20200313165905.jpg"/>
                    <pic:cNvPicPr/>
                  </pic:nvPicPr>
                  <pic:blipFill>
                    <a:blip r:embed="rId8">
                      <a:extLst>
                        <a:ext uri="{28A0092B-C50C-407E-A947-70E740481C1C}">
                          <a14:useLocalDpi xmlns:a14="http://schemas.microsoft.com/office/drawing/2010/main" val="0"/>
                        </a:ext>
                      </a:extLst>
                    </a:blip>
                    <a:stretch>
                      <a:fillRect/>
                    </a:stretch>
                  </pic:blipFill>
                  <pic:spPr>
                    <a:xfrm>
                      <a:off x="0" y="0"/>
                      <a:ext cx="2376319" cy="2376319"/>
                    </a:xfrm>
                    <a:prstGeom prst="rect">
                      <a:avLst/>
                    </a:prstGeom>
                  </pic:spPr>
                </pic:pic>
              </a:graphicData>
            </a:graphic>
            <wp14:sizeRelH relativeFrom="page">
              <wp14:pctWidth>0</wp14:pctWidth>
            </wp14:sizeRelH>
            <wp14:sizeRelV relativeFrom="page">
              <wp14:pctHeight>0</wp14:pctHeight>
            </wp14:sizeRelV>
          </wp:anchor>
        </w:drawing>
      </w:r>
    </w:p>
    <w:p w14:paraId="3917CB88" w14:textId="77777777" w:rsidR="00F11CEB" w:rsidRDefault="00F11CEB" w:rsidP="00F11CEB">
      <w:pPr>
        <w:rPr>
          <w:rFonts w:ascii="Times New Roman" w:eastAsia="微软雅黑" w:hAnsi="Times New Roman" w:cs="Times New Roman"/>
        </w:rPr>
      </w:pPr>
    </w:p>
    <w:p w14:paraId="60E7EC88" w14:textId="77777777" w:rsidR="00F11CEB" w:rsidRDefault="00F11CEB" w:rsidP="00F11CEB">
      <w:pPr>
        <w:rPr>
          <w:rFonts w:ascii="Times New Roman" w:eastAsia="微软雅黑" w:hAnsi="Times New Roman" w:cs="Times New Roman"/>
        </w:rPr>
      </w:pPr>
    </w:p>
    <w:p w14:paraId="3C6A0C3A" w14:textId="77777777" w:rsidR="00F11CEB" w:rsidRDefault="00F11CEB" w:rsidP="00F11CEB">
      <w:pPr>
        <w:rPr>
          <w:rFonts w:ascii="Times New Roman" w:eastAsia="微软雅黑" w:hAnsi="Times New Roman" w:cs="Times New Roman"/>
        </w:rPr>
      </w:pPr>
    </w:p>
    <w:p w14:paraId="4B63D959" w14:textId="77777777" w:rsidR="00F11CEB" w:rsidRDefault="00F11CEB" w:rsidP="00F11CEB">
      <w:pPr>
        <w:rPr>
          <w:rFonts w:ascii="Times New Roman" w:eastAsia="微软雅黑" w:hAnsi="Times New Roman" w:cs="Times New Roman"/>
        </w:rPr>
      </w:pPr>
    </w:p>
    <w:p w14:paraId="509601B9" w14:textId="77777777" w:rsidR="00F11CEB" w:rsidRDefault="00F11CEB" w:rsidP="00F11CEB">
      <w:pPr>
        <w:rPr>
          <w:rFonts w:ascii="Times New Roman" w:eastAsia="微软雅黑" w:hAnsi="Times New Roman" w:cs="Times New Roman"/>
        </w:rPr>
      </w:pPr>
    </w:p>
    <w:p w14:paraId="25CD009B" w14:textId="77777777" w:rsidR="00F11CEB" w:rsidRDefault="00F11CEB" w:rsidP="00F11CEB">
      <w:pPr>
        <w:rPr>
          <w:rFonts w:ascii="Times New Roman" w:eastAsia="微软雅黑" w:hAnsi="Times New Roman" w:cs="Times New Roman"/>
        </w:rPr>
      </w:pPr>
    </w:p>
    <w:p w14:paraId="449D1173" w14:textId="77777777" w:rsidR="00F11CEB" w:rsidRDefault="00F11CEB" w:rsidP="00F11CEB">
      <w:pPr>
        <w:rPr>
          <w:rFonts w:ascii="Times New Roman" w:eastAsia="微软雅黑" w:hAnsi="Times New Roman" w:cs="Times New Roman"/>
        </w:rPr>
      </w:pPr>
    </w:p>
    <w:p w14:paraId="58B34C22" w14:textId="77777777" w:rsidR="00F11CEB" w:rsidRDefault="00F11CEB" w:rsidP="00F11CEB">
      <w:pPr>
        <w:rPr>
          <w:rFonts w:ascii="Times New Roman" w:eastAsia="微软雅黑" w:hAnsi="Times New Roman" w:cs="Times New Roman"/>
        </w:rPr>
      </w:pPr>
    </w:p>
    <w:p w14:paraId="717C88A5" w14:textId="77777777" w:rsidR="00F11CEB" w:rsidRDefault="00F11CEB" w:rsidP="00F11CEB">
      <w:pPr>
        <w:rPr>
          <w:rFonts w:ascii="Times New Roman" w:eastAsia="微软雅黑" w:hAnsi="Times New Roman" w:cs="Times New Roman"/>
        </w:rPr>
      </w:pPr>
    </w:p>
    <w:p w14:paraId="5193090B" w14:textId="77777777" w:rsidR="00F11CEB" w:rsidRDefault="00F11CEB" w:rsidP="00F11CEB">
      <w:pPr>
        <w:rPr>
          <w:rFonts w:ascii="Times New Roman" w:eastAsia="微软雅黑" w:hAnsi="Times New Roman" w:cs="Times New Roman"/>
        </w:rPr>
      </w:pPr>
    </w:p>
    <w:p w14:paraId="10CEC271" w14:textId="77777777" w:rsidR="00F11CEB" w:rsidRDefault="00F11CEB" w:rsidP="00F11CEB">
      <w:pPr>
        <w:rPr>
          <w:rFonts w:ascii="Times New Roman" w:eastAsia="微软雅黑" w:hAnsi="Times New Roman" w:cs="Times New Roman"/>
        </w:rPr>
      </w:pPr>
    </w:p>
    <w:p w14:paraId="0ED63D4B" w14:textId="12787557" w:rsidR="00F11CEB" w:rsidRDefault="00F11CEB" w:rsidP="00F11CEB">
      <w:pPr>
        <w:rPr>
          <w:rFonts w:ascii="Times New Roman" w:eastAsia="微软雅黑" w:hAnsi="Times New Roman" w:cs="Times New Roman"/>
        </w:rPr>
      </w:pPr>
    </w:p>
    <w:p w14:paraId="4BFA2F9A" w14:textId="77777777" w:rsidR="00F11CEB" w:rsidRDefault="00F11CEB" w:rsidP="00F11CEB">
      <w:pPr>
        <w:rPr>
          <w:rFonts w:ascii="Times New Roman" w:eastAsia="微软雅黑" w:hAnsi="Times New Roman" w:cs="Times New Roman"/>
        </w:rPr>
      </w:pPr>
    </w:p>
    <w:p w14:paraId="5800FA1D" w14:textId="06AD3E4F" w:rsidR="00F11CEB" w:rsidRPr="00E3520E" w:rsidRDefault="00F11CEB" w:rsidP="00F11CEB">
      <w:pPr>
        <w:jc w:val="center"/>
        <w:rPr>
          <w:rFonts w:ascii="Times New Roman" w:eastAsia="微软雅黑" w:hAnsi="Times New Roman" w:cs="Times New Roman"/>
          <w:b/>
          <w:bCs/>
          <w:sz w:val="32"/>
          <w:szCs w:val="32"/>
        </w:rPr>
      </w:pPr>
      <w:r>
        <w:rPr>
          <w:rFonts w:ascii="Times New Roman" w:eastAsia="微软雅黑" w:hAnsi="Times New Roman" w:cs="Times New Roman"/>
          <w:b/>
          <w:bCs/>
          <w:sz w:val="32"/>
          <w:szCs w:val="32"/>
        </w:rPr>
        <w:t>V</w:t>
      </w:r>
      <w:r>
        <w:rPr>
          <w:rFonts w:ascii="Times New Roman" w:eastAsia="微软雅黑" w:hAnsi="Times New Roman" w:cs="Times New Roman" w:hint="eastAsia"/>
          <w:b/>
          <w:bCs/>
          <w:sz w:val="32"/>
          <w:szCs w:val="32"/>
        </w:rPr>
        <w:t xml:space="preserve"> </w:t>
      </w:r>
      <w:r>
        <w:rPr>
          <w:rFonts w:ascii="Times New Roman" w:eastAsia="微软雅黑" w:hAnsi="Times New Roman" w:cs="Times New Roman"/>
          <w:b/>
          <w:bCs/>
          <w:sz w:val="32"/>
          <w:szCs w:val="32"/>
        </w:rPr>
        <w:t>0</w:t>
      </w:r>
      <w:r>
        <w:rPr>
          <w:rFonts w:ascii="Times New Roman" w:eastAsia="微软雅黑" w:hAnsi="Times New Roman" w:cs="Times New Roman" w:hint="eastAsia"/>
          <w:b/>
          <w:bCs/>
          <w:sz w:val="32"/>
          <w:szCs w:val="32"/>
        </w:rPr>
        <w:t>.</w:t>
      </w:r>
      <w:r>
        <w:rPr>
          <w:rFonts w:ascii="Times New Roman" w:eastAsia="微软雅黑" w:hAnsi="Times New Roman" w:cs="Times New Roman"/>
          <w:b/>
          <w:bCs/>
          <w:sz w:val="32"/>
          <w:szCs w:val="32"/>
        </w:rPr>
        <w:t>2.3</w:t>
      </w:r>
    </w:p>
    <w:p w14:paraId="38881C34" w14:textId="77777777" w:rsidR="00F11CEB" w:rsidRDefault="00F11CEB" w:rsidP="00F11CEB">
      <w:pPr>
        <w:rPr>
          <w:rFonts w:ascii="Times New Roman" w:eastAsia="微软雅黑" w:hAnsi="Times New Roman" w:cs="Times New Roman"/>
        </w:rPr>
      </w:pPr>
    </w:p>
    <w:p w14:paraId="58AEBF6C" w14:textId="77777777" w:rsidR="00F11CEB" w:rsidRDefault="00F11CEB" w:rsidP="00F11CEB">
      <w:pPr>
        <w:rPr>
          <w:rFonts w:ascii="Times New Roman" w:eastAsia="微软雅黑" w:hAnsi="Times New Roman" w:cs="Times New Roman"/>
        </w:rPr>
      </w:pPr>
    </w:p>
    <w:p w14:paraId="42F2657B" w14:textId="77777777" w:rsidR="00F11CEB" w:rsidRDefault="00F11CEB" w:rsidP="00F11CEB">
      <w:pPr>
        <w:ind w:right="280"/>
        <w:jc w:val="right"/>
        <w:rPr>
          <w:rFonts w:ascii="Times New Roman" w:eastAsia="微软雅黑" w:hAnsi="Times New Roman" w:cs="Times New Roman"/>
          <w:sz w:val="28"/>
          <w:szCs w:val="28"/>
        </w:rPr>
      </w:pPr>
    </w:p>
    <w:p w14:paraId="682BF1F4" w14:textId="77777777" w:rsidR="00F11CEB" w:rsidRDefault="00F11CEB" w:rsidP="00F11CEB">
      <w:pPr>
        <w:ind w:right="560"/>
        <w:jc w:val="right"/>
        <w:rPr>
          <w:rFonts w:ascii="Times New Roman" w:eastAsia="微软雅黑" w:hAnsi="Times New Roman" w:cs="Times New Roman"/>
          <w:sz w:val="28"/>
          <w:szCs w:val="28"/>
        </w:rPr>
      </w:pPr>
    </w:p>
    <w:p w14:paraId="78EE0869" w14:textId="77777777" w:rsidR="00F11CEB" w:rsidRDefault="00F11CEB" w:rsidP="00F11CEB">
      <w:pPr>
        <w:jc w:val="right"/>
        <w:rPr>
          <w:rFonts w:ascii="Times New Roman" w:eastAsia="微软雅黑" w:hAnsi="Times New Roman" w:cs="Times New Roman"/>
          <w:sz w:val="28"/>
          <w:szCs w:val="28"/>
        </w:rPr>
      </w:pPr>
    </w:p>
    <w:p w14:paraId="5E5026BD" w14:textId="1F7EBF13" w:rsidR="00F11CEB" w:rsidRDefault="00F11CEB" w:rsidP="00F11CEB">
      <w:pPr>
        <w:jc w:val="right"/>
        <w:rPr>
          <w:rFonts w:ascii="Times New Roman" w:eastAsia="微软雅黑" w:hAnsi="Times New Roman" w:cs="Times New Roman"/>
          <w:sz w:val="28"/>
          <w:szCs w:val="28"/>
        </w:rPr>
      </w:pPr>
    </w:p>
    <w:p w14:paraId="43EAF6D4" w14:textId="5C750C00" w:rsidR="00F11CEB" w:rsidRDefault="00F11CEB" w:rsidP="00F11CEB">
      <w:pPr>
        <w:jc w:val="center"/>
        <w:rPr>
          <w:rFonts w:ascii="Times New Roman" w:eastAsia="微软雅黑" w:hAnsi="Times New Roman" w:cs="Times New Roman"/>
          <w:b/>
          <w:bCs/>
          <w:sz w:val="32"/>
          <w:szCs w:val="32"/>
        </w:rPr>
      </w:pPr>
      <w:r>
        <w:rPr>
          <w:rFonts w:ascii="Times New Roman" w:eastAsia="微软雅黑" w:hAnsi="Times New Roman" w:cs="Times New Roman"/>
          <w:b/>
          <w:bCs/>
          <w:sz w:val="32"/>
          <w:szCs w:val="32"/>
        </w:rPr>
        <w:t>2020-05-12</w:t>
      </w:r>
    </w:p>
    <w:p w14:paraId="1905476F" w14:textId="3D357644" w:rsidR="00AA6FAC" w:rsidRDefault="00F11CEB" w:rsidP="00AA6FAC">
      <w:pPr>
        <w:jc w:val="center"/>
        <w:rPr>
          <w:rFonts w:ascii="Times New Roman" w:eastAsia="微软雅黑" w:hAnsi="Times New Roman" w:cs="Times New Roman"/>
          <w:b/>
          <w:bCs/>
          <w:sz w:val="32"/>
          <w:szCs w:val="32"/>
        </w:rPr>
      </w:pPr>
      <w:r>
        <w:rPr>
          <w:rFonts w:ascii="Times New Roman" w:eastAsia="微软雅黑" w:hAnsi="Times New Roman" w:cs="Times New Roman"/>
          <w:b/>
          <w:bCs/>
          <w:sz w:val="32"/>
          <w:szCs w:val="32"/>
        </w:rPr>
        <w:t>he</w:t>
      </w:r>
      <w:r>
        <w:rPr>
          <w:rFonts w:ascii="Times New Roman" w:eastAsia="微软雅黑" w:hAnsi="Times New Roman" w:cs="Times New Roman" w:hint="eastAsia"/>
          <w:b/>
          <w:bCs/>
          <w:sz w:val="32"/>
          <w:szCs w:val="32"/>
        </w:rPr>
        <w:t>w</w:t>
      </w:r>
      <w:r>
        <w:rPr>
          <w:rFonts w:ascii="Times New Roman" w:eastAsia="微软雅黑" w:hAnsi="Times New Roman" w:cs="Times New Roman"/>
          <w:b/>
          <w:bCs/>
          <w:sz w:val="32"/>
          <w:szCs w:val="32"/>
        </w:rPr>
        <w:t>m</w:t>
      </w:r>
    </w:p>
    <w:p w14:paraId="7ED14448" w14:textId="52D92763" w:rsidR="00F11CEB" w:rsidRPr="00AA6FAC" w:rsidRDefault="00AA6FAC" w:rsidP="00AA6FAC">
      <w:pPr>
        <w:widowControl/>
        <w:jc w:val="left"/>
        <w:rPr>
          <w:rFonts w:ascii="Times New Roman" w:eastAsia="微软雅黑" w:hAnsi="Times New Roman" w:cs="Times New Roman"/>
          <w:b/>
          <w:bCs/>
          <w:sz w:val="32"/>
          <w:szCs w:val="32"/>
        </w:rPr>
      </w:pPr>
      <w:r>
        <w:rPr>
          <w:rFonts w:ascii="Times New Roman" w:eastAsia="微软雅黑" w:hAnsi="Times New Roman" w:cs="Times New Roman"/>
          <w:b/>
          <w:bCs/>
          <w:sz w:val="32"/>
          <w:szCs w:val="32"/>
        </w:rPr>
        <w:br w:type="page"/>
      </w:r>
    </w:p>
    <w:tbl>
      <w:tblPr>
        <w:tblStyle w:val="a7"/>
        <w:tblW w:w="0" w:type="auto"/>
        <w:tblLook w:val="04A0" w:firstRow="1" w:lastRow="0" w:firstColumn="1" w:lastColumn="0" w:noHBand="0" w:noVBand="1"/>
      </w:tblPr>
      <w:tblGrid>
        <w:gridCol w:w="8296"/>
      </w:tblGrid>
      <w:tr w:rsidR="00D74819" w14:paraId="2574EE6A" w14:textId="77777777" w:rsidTr="00D74819">
        <w:tc>
          <w:tcPr>
            <w:tcW w:w="8296" w:type="dxa"/>
          </w:tcPr>
          <w:p w14:paraId="3DADD737" w14:textId="225987CC" w:rsidR="00D74819" w:rsidRPr="00F11CEB" w:rsidRDefault="00F11CEB" w:rsidP="00F11CEB">
            <w:pPr>
              <w:rPr>
                <w:b/>
              </w:rPr>
            </w:pPr>
            <w:r w:rsidRPr="00084DC6">
              <w:rPr>
                <w:b/>
              </w:rPr>
              <w:lastRenderedPageBreak/>
              <w:t>$</w:t>
            </w:r>
            <w:r>
              <w:rPr>
                <w:b/>
              </w:rPr>
              <w:t xml:space="preserve"> </w:t>
            </w:r>
            <w:r>
              <w:rPr>
                <w:rFonts w:hint="eastAsia"/>
                <w:b/>
              </w:rPr>
              <w:t>B</w:t>
            </w:r>
            <w:r w:rsidR="00D74819" w:rsidRPr="00F11CEB">
              <w:rPr>
                <w:b/>
              </w:rPr>
              <w:t>am</w:t>
            </w:r>
            <w:r w:rsidR="00C66F0E" w:rsidRPr="00F11CEB">
              <w:rPr>
                <w:b/>
              </w:rPr>
              <w:t>D</w:t>
            </w:r>
            <w:r w:rsidR="00D74819" w:rsidRPr="00F11CEB">
              <w:rPr>
                <w:b/>
              </w:rPr>
              <w:t>eal convert soap2bam</w:t>
            </w:r>
          </w:p>
          <w:p w14:paraId="0D0FEC27" w14:textId="36E34D30" w:rsidR="00F00EBD" w:rsidRDefault="00F00EBD" w:rsidP="00D74819">
            <w:pPr>
              <w:rPr>
                <w:b/>
              </w:rPr>
            </w:pPr>
          </w:p>
          <w:p w14:paraId="49150D0B" w14:textId="5E4A63E7" w:rsidR="00F00EBD" w:rsidRDefault="00F00EBD" w:rsidP="00D74819">
            <w:pPr>
              <w:rPr>
                <w:b/>
              </w:rPr>
            </w:pPr>
            <w:r>
              <w:rPr>
                <w:b/>
              </w:rPr>
              <w:t>Convert SOAP to SAM/BAM</w:t>
            </w:r>
            <w:r w:rsidR="001E09D5">
              <w:rPr>
                <w:b/>
              </w:rPr>
              <w:t xml:space="preserve"> format</w:t>
            </w:r>
          </w:p>
          <w:p w14:paraId="21A2D698" w14:textId="77777777" w:rsidR="00F00EBD" w:rsidRPr="00A53F30" w:rsidRDefault="00F00EBD" w:rsidP="00D74819">
            <w:pPr>
              <w:rPr>
                <w:b/>
              </w:rPr>
            </w:pPr>
          </w:p>
          <w:p w14:paraId="591BABE6" w14:textId="77777777" w:rsidR="00DA738A" w:rsidRPr="00F478FA" w:rsidRDefault="00DA738A" w:rsidP="00DA738A">
            <w:pPr>
              <w:ind w:firstLineChars="50" w:firstLine="90"/>
              <w:rPr>
                <w:sz w:val="18"/>
                <w:szCs w:val="18"/>
                <w:highlight w:val="lightGray"/>
              </w:rPr>
            </w:pPr>
            <w:r w:rsidRPr="00F478FA">
              <w:rPr>
                <w:sz w:val="18"/>
                <w:szCs w:val="18"/>
                <w:highlight w:val="lightGray"/>
              </w:rPr>
              <w:t xml:space="preserve">Usage: soap2bam  -i &lt;in.soap&gt; -s  &lt;out.sam&gt; </w:t>
            </w:r>
          </w:p>
          <w:p w14:paraId="159E71E5" w14:textId="30A88749" w:rsidR="00DA738A" w:rsidRPr="00F478FA" w:rsidRDefault="00DA738A" w:rsidP="00DA738A">
            <w:pPr>
              <w:ind w:firstLineChars="50" w:firstLine="90"/>
              <w:rPr>
                <w:sz w:val="18"/>
                <w:szCs w:val="18"/>
                <w:highlight w:val="lightGray"/>
              </w:rPr>
            </w:pPr>
            <w:r w:rsidRPr="00F478FA">
              <w:rPr>
                <w:sz w:val="18"/>
                <w:szCs w:val="18"/>
                <w:highlight w:val="lightGray"/>
              </w:rPr>
              <w:t xml:space="preserve">Usage: soap2bam  -i &lt;in.soap&gt; -b  &lt;out.bam&gt; -d </w:t>
            </w:r>
            <w:r w:rsidRPr="00F96EA6">
              <w:rPr>
                <w:sz w:val="18"/>
                <w:szCs w:val="18"/>
                <w:highlight w:val="lightGray"/>
              </w:rPr>
              <w:t>Ref.</w:t>
            </w:r>
            <w:r w:rsidR="00246886" w:rsidRPr="00F96EA6">
              <w:rPr>
                <w:rFonts w:hint="eastAsia"/>
                <w:sz w:val="18"/>
                <w:szCs w:val="18"/>
                <w:highlight w:val="lightGray"/>
              </w:rPr>
              <w:t>fa</w:t>
            </w:r>
          </w:p>
          <w:p w14:paraId="7A8421C6" w14:textId="1475581E" w:rsidR="00DA738A" w:rsidRPr="00F478FA" w:rsidRDefault="00DA738A" w:rsidP="00DA738A">
            <w:pPr>
              <w:ind w:firstLineChars="400" w:firstLine="720"/>
              <w:rPr>
                <w:sz w:val="18"/>
                <w:szCs w:val="18"/>
                <w:highlight w:val="lightGray"/>
              </w:rPr>
            </w:pPr>
            <w:r w:rsidRPr="00F478FA">
              <w:rPr>
                <w:sz w:val="18"/>
                <w:szCs w:val="18"/>
                <w:highlight w:val="lightGray"/>
              </w:rPr>
              <w:t xml:space="preserve">-i  &lt;str&gt;   </w:t>
            </w:r>
            <w:r w:rsidR="00486829">
              <w:rPr>
                <w:sz w:val="18"/>
                <w:szCs w:val="18"/>
                <w:highlight w:val="lightGray"/>
              </w:rPr>
              <w:t xml:space="preserve"> </w:t>
            </w:r>
            <w:r>
              <w:rPr>
                <w:sz w:val="18"/>
                <w:szCs w:val="18"/>
                <w:highlight w:val="lightGray"/>
              </w:rPr>
              <w:t>input SOAP</w:t>
            </w:r>
            <w:r w:rsidR="00A53F30">
              <w:rPr>
                <w:sz w:val="18"/>
                <w:szCs w:val="18"/>
                <w:highlight w:val="lightGray"/>
              </w:rPr>
              <w:t xml:space="preserve"> </w:t>
            </w:r>
            <w:r w:rsidR="00A53F30">
              <w:rPr>
                <w:rFonts w:hint="eastAsia"/>
                <w:sz w:val="18"/>
                <w:szCs w:val="18"/>
                <w:highlight w:val="lightGray"/>
              </w:rPr>
              <w:t>file</w:t>
            </w:r>
          </w:p>
          <w:p w14:paraId="3A10A2FD" w14:textId="175EBB36" w:rsidR="00DA738A" w:rsidRDefault="00DA738A" w:rsidP="00DA738A">
            <w:pPr>
              <w:ind w:firstLineChars="400" w:firstLine="720"/>
              <w:rPr>
                <w:sz w:val="18"/>
                <w:szCs w:val="18"/>
                <w:highlight w:val="lightGray"/>
              </w:rPr>
            </w:pPr>
            <w:r w:rsidRPr="00F478FA">
              <w:rPr>
                <w:sz w:val="18"/>
                <w:szCs w:val="18"/>
                <w:highlight w:val="lightGray"/>
              </w:rPr>
              <w:t>-</w:t>
            </w:r>
            <w:r>
              <w:rPr>
                <w:sz w:val="18"/>
                <w:szCs w:val="18"/>
                <w:highlight w:val="lightGray"/>
              </w:rPr>
              <w:t>b</w:t>
            </w:r>
            <w:r w:rsidRPr="00F478FA">
              <w:rPr>
                <w:sz w:val="18"/>
                <w:szCs w:val="18"/>
                <w:highlight w:val="lightGray"/>
              </w:rPr>
              <w:t xml:space="preserve">  &lt;str&gt;  </w:t>
            </w:r>
            <w:r w:rsidR="00486829">
              <w:rPr>
                <w:sz w:val="18"/>
                <w:szCs w:val="18"/>
                <w:highlight w:val="lightGray"/>
              </w:rPr>
              <w:t xml:space="preserve"> </w:t>
            </w:r>
            <w:r>
              <w:rPr>
                <w:sz w:val="18"/>
                <w:szCs w:val="18"/>
                <w:highlight w:val="lightGray"/>
              </w:rPr>
              <w:t xml:space="preserve">output BAM </w:t>
            </w:r>
            <w:r w:rsidR="00A53F30">
              <w:rPr>
                <w:rFonts w:hint="eastAsia"/>
                <w:sz w:val="18"/>
                <w:szCs w:val="18"/>
                <w:highlight w:val="lightGray"/>
              </w:rPr>
              <w:t>file</w:t>
            </w:r>
          </w:p>
          <w:p w14:paraId="2B4999B4" w14:textId="7884A30E" w:rsidR="00DA738A" w:rsidRPr="00F478FA" w:rsidRDefault="00DA738A" w:rsidP="00DA738A">
            <w:pPr>
              <w:ind w:firstLineChars="400" w:firstLine="720"/>
              <w:rPr>
                <w:sz w:val="18"/>
                <w:szCs w:val="18"/>
                <w:highlight w:val="lightGray"/>
              </w:rPr>
            </w:pPr>
            <w:r w:rsidRPr="00F478FA">
              <w:rPr>
                <w:sz w:val="18"/>
                <w:szCs w:val="18"/>
                <w:highlight w:val="lightGray"/>
              </w:rPr>
              <w:t xml:space="preserve">-s  &lt;str&gt;  </w:t>
            </w:r>
            <w:r w:rsidR="00A90E34">
              <w:rPr>
                <w:sz w:val="18"/>
                <w:szCs w:val="18"/>
                <w:highlight w:val="lightGray"/>
              </w:rPr>
              <w:t xml:space="preserve"> </w:t>
            </w:r>
            <w:r>
              <w:rPr>
                <w:sz w:val="18"/>
                <w:szCs w:val="18"/>
                <w:highlight w:val="lightGray"/>
              </w:rPr>
              <w:t>output SAM</w:t>
            </w:r>
            <w:r w:rsidR="00A53F30">
              <w:rPr>
                <w:sz w:val="18"/>
                <w:szCs w:val="18"/>
                <w:highlight w:val="lightGray"/>
              </w:rPr>
              <w:t xml:space="preserve"> </w:t>
            </w:r>
            <w:r w:rsidR="00A53F30">
              <w:rPr>
                <w:rFonts w:hint="eastAsia"/>
                <w:sz w:val="18"/>
                <w:szCs w:val="18"/>
                <w:highlight w:val="lightGray"/>
              </w:rPr>
              <w:t>file</w:t>
            </w:r>
          </w:p>
          <w:p w14:paraId="419A6768" w14:textId="526000FE" w:rsidR="00DA738A" w:rsidRPr="00F478FA" w:rsidRDefault="00DA738A" w:rsidP="00DA738A">
            <w:pPr>
              <w:ind w:firstLineChars="400" w:firstLine="720"/>
              <w:rPr>
                <w:sz w:val="18"/>
                <w:szCs w:val="18"/>
                <w:highlight w:val="lightGray"/>
              </w:rPr>
            </w:pPr>
            <w:r w:rsidRPr="00F478FA">
              <w:rPr>
                <w:sz w:val="18"/>
                <w:szCs w:val="18"/>
                <w:highlight w:val="lightGray"/>
              </w:rPr>
              <w:t xml:space="preserve">-d  &lt;str&gt;  </w:t>
            </w:r>
            <w:r w:rsidR="00486829">
              <w:rPr>
                <w:sz w:val="18"/>
                <w:szCs w:val="18"/>
                <w:highlight w:val="lightGray"/>
              </w:rPr>
              <w:t xml:space="preserve"> </w:t>
            </w:r>
            <w:r>
              <w:rPr>
                <w:sz w:val="18"/>
                <w:szCs w:val="18"/>
                <w:highlight w:val="lightGray"/>
              </w:rPr>
              <w:t xml:space="preserve">input </w:t>
            </w:r>
            <w:r w:rsidRPr="00A53F30">
              <w:rPr>
                <w:sz w:val="18"/>
                <w:szCs w:val="18"/>
                <w:highlight w:val="lightGray"/>
              </w:rPr>
              <w:t>reference</w:t>
            </w:r>
            <w:r>
              <w:rPr>
                <w:sz w:val="18"/>
                <w:szCs w:val="18"/>
                <w:highlight w:val="lightGray"/>
              </w:rPr>
              <w:t xml:space="preserve"> FASTA to get header for BAM</w:t>
            </w:r>
          </w:p>
          <w:p w14:paraId="5B7DD287" w14:textId="4812E16C" w:rsidR="00DA738A" w:rsidRPr="00AB0D31" w:rsidRDefault="00DA738A" w:rsidP="00DA738A">
            <w:pPr>
              <w:ind w:firstLineChars="400" w:firstLine="720"/>
              <w:rPr>
                <w:sz w:val="18"/>
                <w:szCs w:val="18"/>
                <w:highlight w:val="lightGray"/>
              </w:rPr>
            </w:pPr>
            <w:r w:rsidRPr="00AB0D31">
              <w:rPr>
                <w:sz w:val="18"/>
                <w:szCs w:val="18"/>
                <w:highlight w:val="lightGray"/>
              </w:rPr>
              <w:t xml:space="preserve">-p         </w:t>
            </w:r>
            <w:r w:rsidR="00486829">
              <w:rPr>
                <w:sz w:val="18"/>
                <w:szCs w:val="18"/>
                <w:highlight w:val="lightGray"/>
              </w:rPr>
              <w:t xml:space="preserve"> </w:t>
            </w:r>
            <w:r w:rsidRPr="00AB0D31">
              <w:rPr>
                <w:sz w:val="18"/>
                <w:szCs w:val="18"/>
                <w:highlight w:val="lightGray"/>
              </w:rPr>
              <w:t>if soap is PairOut, for flag</w:t>
            </w:r>
          </w:p>
          <w:p w14:paraId="05026568" w14:textId="64B927D0" w:rsidR="00DA738A" w:rsidRPr="00AB0D31" w:rsidRDefault="00DA738A" w:rsidP="00DA738A">
            <w:pPr>
              <w:ind w:firstLineChars="400" w:firstLine="720"/>
              <w:rPr>
                <w:sz w:val="18"/>
                <w:szCs w:val="18"/>
                <w:highlight w:val="lightGray"/>
              </w:rPr>
            </w:pPr>
            <w:r w:rsidRPr="00AB0D31">
              <w:rPr>
                <w:sz w:val="18"/>
                <w:szCs w:val="18"/>
                <w:highlight w:val="lightGray"/>
              </w:rPr>
              <w:t xml:space="preserve">-Q  &lt;int&gt; </w:t>
            </w:r>
            <w:r w:rsidR="00486829">
              <w:rPr>
                <w:sz w:val="18"/>
                <w:szCs w:val="18"/>
                <w:highlight w:val="lightGray"/>
              </w:rPr>
              <w:t xml:space="preserve"> </w:t>
            </w:r>
            <w:r w:rsidRPr="00AB0D31">
              <w:rPr>
                <w:sz w:val="18"/>
                <w:szCs w:val="18"/>
                <w:highlight w:val="lightGray"/>
              </w:rPr>
              <w:t xml:space="preserve"> </w:t>
            </w:r>
            <w:r w:rsidR="00246886" w:rsidRPr="00246886">
              <w:rPr>
                <w:sz w:val="18"/>
                <w:szCs w:val="18"/>
                <w:highlight w:val="lightGray"/>
              </w:rPr>
              <w:t>shift sequence quality score by [+31] or [-31] or [0]</w:t>
            </w:r>
            <w:r w:rsidR="00F96EA6">
              <w:rPr>
                <w:sz w:val="18"/>
                <w:szCs w:val="18"/>
                <w:highlight w:val="lightGray"/>
              </w:rPr>
              <w:t xml:space="preserve">, </w:t>
            </w:r>
            <w:r w:rsidR="00246886" w:rsidRPr="00246886">
              <w:rPr>
                <w:sz w:val="18"/>
                <w:szCs w:val="18"/>
                <w:highlight w:val="lightGray"/>
              </w:rPr>
              <w:t>default [0]</w:t>
            </w:r>
          </w:p>
          <w:p w14:paraId="47F8EA86" w14:textId="0625EF9F" w:rsidR="00DA738A" w:rsidRPr="00171841" w:rsidRDefault="00DA738A" w:rsidP="00DA738A">
            <w:pPr>
              <w:ind w:firstLineChars="400" w:firstLine="720"/>
              <w:rPr>
                <w:sz w:val="18"/>
                <w:szCs w:val="18"/>
                <w:highlight w:val="lightGray"/>
              </w:rPr>
            </w:pPr>
            <w:r w:rsidRPr="00AB0D31">
              <w:rPr>
                <w:sz w:val="18"/>
                <w:szCs w:val="18"/>
                <w:highlight w:val="lightGray"/>
              </w:rPr>
              <w:t xml:space="preserve">-g         </w:t>
            </w:r>
            <w:r w:rsidRPr="00171841">
              <w:rPr>
                <w:sz w:val="18"/>
                <w:szCs w:val="18"/>
                <w:highlight w:val="lightGray"/>
              </w:rPr>
              <w:t xml:space="preserve"> </w:t>
            </w:r>
            <w:r w:rsidR="00246886" w:rsidRPr="00246886">
              <w:rPr>
                <w:sz w:val="18"/>
                <w:szCs w:val="18"/>
                <w:highlight w:val="lightGray"/>
              </w:rPr>
              <w:t>all read in memory to search mate information</w:t>
            </w:r>
            <w:r w:rsidRPr="00A53F30">
              <w:rPr>
                <w:sz w:val="18"/>
                <w:szCs w:val="18"/>
                <w:highlight w:val="lightGray"/>
              </w:rPr>
              <w:t xml:space="preserve"> </w:t>
            </w:r>
          </w:p>
          <w:p w14:paraId="3349E2CF" w14:textId="5ED29B8E" w:rsidR="00DA738A" w:rsidRPr="00171841" w:rsidRDefault="00DA738A" w:rsidP="00DA738A">
            <w:pPr>
              <w:ind w:firstLineChars="400" w:firstLine="720"/>
              <w:rPr>
                <w:sz w:val="18"/>
                <w:szCs w:val="18"/>
                <w:highlight w:val="lightGray"/>
              </w:rPr>
            </w:pPr>
            <w:r w:rsidRPr="00171841">
              <w:rPr>
                <w:sz w:val="18"/>
                <w:szCs w:val="18"/>
                <w:highlight w:val="lightGray"/>
              </w:rPr>
              <w:t xml:space="preserve">-h          show more </w:t>
            </w:r>
            <w:r w:rsidRPr="00A53F30">
              <w:rPr>
                <w:sz w:val="18"/>
                <w:szCs w:val="18"/>
                <w:highlight w:val="lightGray"/>
              </w:rPr>
              <w:t xml:space="preserve">details for </w:t>
            </w:r>
            <w:r w:rsidRPr="00171841">
              <w:rPr>
                <w:sz w:val="18"/>
                <w:szCs w:val="18"/>
                <w:highlight w:val="lightGray"/>
              </w:rPr>
              <w:t>help</w:t>
            </w:r>
            <w:r w:rsidR="00F96EA6">
              <w:rPr>
                <w:sz w:val="18"/>
                <w:szCs w:val="18"/>
                <w:highlight w:val="lightGray"/>
              </w:rPr>
              <w:t xml:space="preserve"> </w:t>
            </w:r>
            <w:r w:rsidR="00F96EA6" w:rsidRPr="00F96EA6">
              <w:rPr>
                <w:sz w:val="18"/>
                <w:szCs w:val="18"/>
              </w:rPr>
              <w:t>[hewm2008 v1.04]</w:t>
            </w:r>
          </w:p>
          <w:p w14:paraId="348EE7A8" w14:textId="77777777" w:rsidR="00DA738A" w:rsidRPr="00C55F99" w:rsidRDefault="00DA738A" w:rsidP="00DA738A"/>
          <w:p w14:paraId="6959E44E" w14:textId="6C661A34" w:rsidR="00DA738A" w:rsidRDefault="0023405A" w:rsidP="00DA738A">
            <w:pPr>
              <w:pStyle w:val="a8"/>
              <w:numPr>
                <w:ilvl w:val="0"/>
                <w:numId w:val="1"/>
              </w:numPr>
              <w:ind w:firstLineChars="0"/>
            </w:pPr>
            <w:r>
              <w:t>s</w:t>
            </w:r>
            <w:r w:rsidR="00DA738A">
              <w:t>oap2bam</w:t>
            </w:r>
            <w:r w:rsidR="00DA738A" w:rsidRPr="008E0702">
              <w:t xml:space="preserve"> </w:t>
            </w:r>
            <w:r w:rsidR="00DA738A">
              <w:t>-i &lt;in.soap</w:t>
            </w:r>
            <w:r w:rsidR="00DA738A" w:rsidRPr="00D7072D">
              <w:t>&gt; -</w:t>
            </w:r>
            <w:r w:rsidR="00DA738A">
              <w:t>s AAA</w:t>
            </w:r>
          </w:p>
          <w:p w14:paraId="38988118" w14:textId="2B16EDA0" w:rsidR="00DA738A" w:rsidRDefault="00DA738A" w:rsidP="00DA738A">
            <w:pPr>
              <w:pStyle w:val="a8"/>
              <w:ind w:left="360" w:firstLineChars="0" w:firstLine="0"/>
            </w:pPr>
            <w:r>
              <w:t>This will convert the SOAP to SAM and output to a compressed file named AAA in current directory</w:t>
            </w:r>
            <w:r w:rsidR="00F96EA6">
              <w:t>.</w:t>
            </w:r>
          </w:p>
          <w:p w14:paraId="4D9D39C1" w14:textId="77777777" w:rsidR="00DA738A" w:rsidRDefault="00DA738A" w:rsidP="00DA738A"/>
          <w:p w14:paraId="23BD7842" w14:textId="32A7B082" w:rsidR="00DA738A" w:rsidRDefault="0023405A" w:rsidP="00DA738A">
            <w:pPr>
              <w:pStyle w:val="a8"/>
              <w:numPr>
                <w:ilvl w:val="0"/>
                <w:numId w:val="1"/>
              </w:numPr>
              <w:ind w:firstLineChars="0"/>
            </w:pPr>
            <w:r>
              <w:t>s</w:t>
            </w:r>
            <w:r w:rsidR="00DA738A">
              <w:t>oap2bam</w:t>
            </w:r>
            <w:r w:rsidR="00DA738A" w:rsidRPr="008E0702">
              <w:t xml:space="preserve"> </w:t>
            </w:r>
            <w:r w:rsidR="00DA738A">
              <w:t>-i &lt;in.soap</w:t>
            </w:r>
            <w:r w:rsidR="00DA738A" w:rsidRPr="00D7072D">
              <w:t>&gt; -</w:t>
            </w:r>
            <w:r w:rsidR="00DA738A">
              <w:t>b AAA -d Ref.</w:t>
            </w:r>
            <w:r w:rsidR="00246886">
              <w:rPr>
                <w:rFonts w:hint="eastAsia"/>
              </w:rPr>
              <w:t>fa</w:t>
            </w:r>
            <w:r>
              <w:t xml:space="preserve"> </w:t>
            </w:r>
          </w:p>
          <w:p w14:paraId="6AC512F3" w14:textId="47855663" w:rsidR="00D74819" w:rsidRDefault="00DA738A" w:rsidP="00D74819">
            <w:r>
              <w:t>This will convert the SOAP to BAM with the header from reference FASTA and output to a compressed file named AAA in current directory.</w:t>
            </w:r>
          </w:p>
        </w:tc>
      </w:tr>
      <w:tr w:rsidR="00D74819" w14:paraId="01AA8F0D" w14:textId="77777777" w:rsidTr="00D74819">
        <w:tc>
          <w:tcPr>
            <w:tcW w:w="8296" w:type="dxa"/>
          </w:tcPr>
          <w:p w14:paraId="2FFA4A45" w14:textId="01D5AE06" w:rsidR="00F00EBD" w:rsidRDefault="00F00EBD" w:rsidP="00F00EBD">
            <w:pPr>
              <w:rPr>
                <w:b/>
              </w:rPr>
            </w:pPr>
            <w:r w:rsidRPr="0060153B">
              <w:rPr>
                <w:b/>
              </w:rPr>
              <w:t>$</w:t>
            </w:r>
            <w:r w:rsidR="005A64E7">
              <w:rPr>
                <w:b/>
              </w:rPr>
              <w:t xml:space="preserve"> </w:t>
            </w:r>
            <w:r w:rsidR="00D92AD1">
              <w:rPr>
                <w:rFonts w:hint="eastAsia"/>
                <w:b/>
              </w:rPr>
              <w:t>B</w:t>
            </w:r>
            <w:r>
              <w:rPr>
                <w:b/>
              </w:rPr>
              <w:t>am</w:t>
            </w:r>
            <w:r w:rsidR="00D92AD1">
              <w:rPr>
                <w:b/>
              </w:rPr>
              <w:t>D</w:t>
            </w:r>
            <w:r>
              <w:rPr>
                <w:b/>
              </w:rPr>
              <w:t>eal</w:t>
            </w:r>
            <w:r w:rsidRPr="0060153B">
              <w:rPr>
                <w:b/>
              </w:rPr>
              <w:t xml:space="preserve"> </w:t>
            </w:r>
            <w:r w:rsidR="006F6011" w:rsidRPr="00D74819">
              <w:rPr>
                <w:b/>
              </w:rPr>
              <w:t xml:space="preserve">convert </w:t>
            </w:r>
            <w:r w:rsidR="00D92AD1">
              <w:rPr>
                <w:b/>
              </w:rPr>
              <w:t>b</w:t>
            </w:r>
            <w:r w:rsidRPr="0060153B">
              <w:rPr>
                <w:b/>
              </w:rPr>
              <w:t>am2</w:t>
            </w:r>
            <w:r w:rsidR="00D92AD1">
              <w:rPr>
                <w:b/>
              </w:rPr>
              <w:t>s</w:t>
            </w:r>
            <w:r w:rsidRPr="0060153B">
              <w:rPr>
                <w:b/>
              </w:rPr>
              <w:t>oap</w:t>
            </w:r>
          </w:p>
          <w:p w14:paraId="2FFFFA08" w14:textId="77777777" w:rsidR="00F00EBD" w:rsidRDefault="00F00EBD" w:rsidP="00F00EBD">
            <w:pPr>
              <w:rPr>
                <w:b/>
              </w:rPr>
            </w:pPr>
          </w:p>
          <w:p w14:paraId="0A27CAE5" w14:textId="2F88CFAC" w:rsidR="00F00EBD" w:rsidRDefault="00F00EBD" w:rsidP="00F00EBD">
            <w:pPr>
              <w:rPr>
                <w:b/>
              </w:rPr>
            </w:pPr>
            <w:r w:rsidRPr="001A1E8B">
              <w:rPr>
                <w:b/>
              </w:rPr>
              <w:t>convert BAM/SAM to SOAP format</w:t>
            </w:r>
          </w:p>
          <w:p w14:paraId="339F5955" w14:textId="77777777" w:rsidR="00F00EBD" w:rsidRPr="0060153B" w:rsidRDefault="00F00EBD" w:rsidP="00F00EBD">
            <w:pPr>
              <w:rPr>
                <w:b/>
              </w:rPr>
            </w:pPr>
          </w:p>
          <w:p w14:paraId="0332D6D1" w14:textId="01B6FFB6" w:rsidR="00F00EBD" w:rsidRPr="0060153B" w:rsidRDefault="00F00EBD" w:rsidP="00F00EBD">
            <w:pPr>
              <w:rPr>
                <w:sz w:val="18"/>
                <w:szCs w:val="18"/>
                <w:highlight w:val="lightGray"/>
              </w:rPr>
            </w:pPr>
            <w:r w:rsidRPr="0060153B">
              <w:rPr>
                <w:sz w:val="18"/>
                <w:szCs w:val="18"/>
                <w:highlight w:val="lightGray"/>
              </w:rPr>
              <w:t>Usage: bam2Soap  -i &lt;in.bam&gt;  -o &lt;</w:t>
            </w:r>
            <w:r w:rsidR="00572DDD">
              <w:rPr>
                <w:rFonts w:hint="eastAsia"/>
                <w:sz w:val="18"/>
                <w:szCs w:val="18"/>
                <w:highlight w:val="lightGray"/>
              </w:rPr>
              <w:t>o</w:t>
            </w:r>
            <w:r w:rsidRPr="0060153B">
              <w:rPr>
                <w:sz w:val="18"/>
                <w:szCs w:val="18"/>
                <w:highlight w:val="lightGray"/>
              </w:rPr>
              <w:t>ut.soap&gt;</w:t>
            </w:r>
          </w:p>
          <w:p w14:paraId="5067C799" w14:textId="779689A6" w:rsidR="00F00EBD" w:rsidRPr="0060153B" w:rsidRDefault="00F00EBD" w:rsidP="00F00EBD">
            <w:pPr>
              <w:ind w:firstLineChars="300" w:firstLine="540"/>
              <w:rPr>
                <w:sz w:val="18"/>
                <w:szCs w:val="18"/>
                <w:highlight w:val="lightGray"/>
              </w:rPr>
            </w:pPr>
            <w:r w:rsidRPr="0060153B">
              <w:rPr>
                <w:sz w:val="18"/>
                <w:szCs w:val="18"/>
                <w:highlight w:val="lightGray"/>
              </w:rPr>
              <w:t xml:space="preserve">-i   </w:t>
            </w:r>
            <w:r w:rsidR="00486829">
              <w:rPr>
                <w:sz w:val="18"/>
                <w:szCs w:val="18"/>
                <w:highlight w:val="lightGray"/>
              </w:rPr>
              <w:t xml:space="preserve"> </w:t>
            </w:r>
            <w:r w:rsidRPr="0060153B">
              <w:rPr>
                <w:sz w:val="18"/>
                <w:szCs w:val="18"/>
                <w:highlight w:val="lightGray"/>
              </w:rPr>
              <w:t xml:space="preserve">&lt;str&gt;   </w:t>
            </w:r>
            <w:r>
              <w:rPr>
                <w:sz w:val="18"/>
                <w:szCs w:val="18"/>
                <w:highlight w:val="lightGray"/>
              </w:rPr>
              <w:t xml:space="preserve">input </w:t>
            </w:r>
            <w:r w:rsidRPr="00486829">
              <w:rPr>
                <w:sz w:val="18"/>
                <w:szCs w:val="18"/>
                <w:highlight w:val="lightGray"/>
              </w:rPr>
              <w:t>S</w:t>
            </w:r>
            <w:r w:rsidR="000E628D" w:rsidRPr="00486829">
              <w:rPr>
                <w:sz w:val="18"/>
                <w:szCs w:val="18"/>
                <w:highlight w:val="lightGray"/>
              </w:rPr>
              <w:t>AM</w:t>
            </w:r>
            <w:r w:rsidRPr="00486829">
              <w:rPr>
                <w:sz w:val="18"/>
                <w:szCs w:val="18"/>
                <w:highlight w:val="lightGray"/>
              </w:rPr>
              <w:t>/</w:t>
            </w:r>
            <w:r w:rsidR="000E628D" w:rsidRPr="00486829">
              <w:rPr>
                <w:sz w:val="18"/>
                <w:szCs w:val="18"/>
                <w:highlight w:val="lightGray"/>
              </w:rPr>
              <w:t xml:space="preserve">BAM </w:t>
            </w:r>
            <w:r w:rsidR="000E628D" w:rsidRPr="00486829">
              <w:rPr>
                <w:rFonts w:hint="eastAsia"/>
                <w:sz w:val="18"/>
                <w:szCs w:val="18"/>
                <w:highlight w:val="lightGray"/>
              </w:rPr>
              <w:t>file</w:t>
            </w:r>
            <w:r w:rsidRPr="00486829">
              <w:rPr>
                <w:sz w:val="18"/>
                <w:szCs w:val="18"/>
                <w:highlight w:val="lightGray"/>
              </w:rPr>
              <w:t xml:space="preserve"> </w:t>
            </w:r>
          </w:p>
          <w:p w14:paraId="386110DA" w14:textId="711976F4" w:rsidR="00F00EBD" w:rsidRPr="0060153B" w:rsidRDefault="00F00EBD" w:rsidP="00F00EBD">
            <w:pPr>
              <w:ind w:firstLineChars="300" w:firstLine="540"/>
              <w:rPr>
                <w:sz w:val="18"/>
                <w:szCs w:val="18"/>
                <w:highlight w:val="lightGray"/>
              </w:rPr>
            </w:pPr>
            <w:r w:rsidRPr="0060153B">
              <w:rPr>
                <w:sz w:val="18"/>
                <w:szCs w:val="18"/>
                <w:highlight w:val="lightGray"/>
              </w:rPr>
              <w:t xml:space="preserve">-o   &lt;str&gt;  </w:t>
            </w:r>
            <w:r>
              <w:rPr>
                <w:sz w:val="18"/>
                <w:szCs w:val="18"/>
                <w:highlight w:val="lightGray"/>
              </w:rPr>
              <w:t xml:space="preserve"> output SOAP</w:t>
            </w:r>
            <w:r w:rsidR="000E628D">
              <w:rPr>
                <w:sz w:val="18"/>
                <w:szCs w:val="18"/>
                <w:highlight w:val="lightGray"/>
              </w:rPr>
              <w:t xml:space="preserve"> </w:t>
            </w:r>
            <w:r w:rsidR="000E628D">
              <w:rPr>
                <w:rFonts w:hint="eastAsia"/>
                <w:sz w:val="18"/>
                <w:szCs w:val="18"/>
                <w:highlight w:val="lightGray"/>
              </w:rPr>
              <w:t>file</w:t>
            </w:r>
          </w:p>
          <w:p w14:paraId="7ED0449F" w14:textId="6A048F97" w:rsidR="00F00EBD" w:rsidRDefault="00F00EBD" w:rsidP="00F00EBD">
            <w:pPr>
              <w:ind w:firstLineChars="300" w:firstLine="540"/>
              <w:rPr>
                <w:sz w:val="18"/>
                <w:szCs w:val="18"/>
                <w:highlight w:val="lightGray"/>
              </w:rPr>
            </w:pPr>
            <w:r w:rsidRPr="00AB0D31">
              <w:rPr>
                <w:sz w:val="18"/>
                <w:szCs w:val="18"/>
                <w:highlight w:val="lightGray"/>
              </w:rPr>
              <w:t xml:space="preserve">-Q  </w:t>
            </w:r>
            <w:r w:rsidR="00486829">
              <w:rPr>
                <w:sz w:val="18"/>
                <w:szCs w:val="18"/>
                <w:highlight w:val="lightGray"/>
              </w:rPr>
              <w:t xml:space="preserve"> </w:t>
            </w:r>
            <w:r w:rsidRPr="00AB0D31">
              <w:rPr>
                <w:sz w:val="18"/>
                <w:szCs w:val="18"/>
                <w:highlight w:val="lightGray"/>
              </w:rPr>
              <w:t xml:space="preserve">&lt;int&gt;   </w:t>
            </w:r>
            <w:r w:rsidR="00246886" w:rsidRPr="00246886">
              <w:rPr>
                <w:sz w:val="18"/>
                <w:szCs w:val="18"/>
                <w:highlight w:val="lightGray"/>
              </w:rPr>
              <w:t>shift sequence quality score by [+31] or [-31] or [0], default [0]</w:t>
            </w:r>
          </w:p>
          <w:p w14:paraId="4C058FF0" w14:textId="77777777" w:rsidR="004C46AA" w:rsidRPr="00246886" w:rsidRDefault="004C46AA" w:rsidP="00F00EBD">
            <w:pPr>
              <w:ind w:firstLineChars="300" w:firstLine="540"/>
              <w:rPr>
                <w:sz w:val="18"/>
                <w:szCs w:val="18"/>
                <w:highlight w:val="lightGray"/>
              </w:rPr>
            </w:pPr>
          </w:p>
          <w:p w14:paraId="16E58844" w14:textId="3F8A2812" w:rsidR="00F00EBD" w:rsidRPr="00C55F99" w:rsidRDefault="00F00EBD" w:rsidP="00F00EBD">
            <w:pPr>
              <w:ind w:firstLineChars="300" w:firstLine="540"/>
              <w:rPr>
                <w:sz w:val="18"/>
                <w:szCs w:val="18"/>
                <w:highlight w:val="lightGray"/>
              </w:rPr>
            </w:pPr>
            <w:r w:rsidRPr="0060153B">
              <w:rPr>
                <w:sz w:val="18"/>
                <w:szCs w:val="18"/>
                <w:highlight w:val="lightGray"/>
              </w:rPr>
              <w:t xml:space="preserve">-h           </w:t>
            </w:r>
            <w:r w:rsidRPr="00A826DE">
              <w:rPr>
                <w:sz w:val="18"/>
                <w:szCs w:val="18"/>
                <w:highlight w:val="lightGray"/>
              </w:rPr>
              <w:t>show more details for help</w:t>
            </w:r>
            <w:r w:rsidRPr="00486829">
              <w:rPr>
                <w:rFonts w:hint="eastAsia"/>
                <w:sz w:val="18"/>
                <w:szCs w:val="18"/>
                <w:highlight w:val="lightGray"/>
              </w:rPr>
              <w:t xml:space="preserve"> </w:t>
            </w:r>
          </w:p>
          <w:p w14:paraId="7EA95FF5" w14:textId="77777777" w:rsidR="00F00EBD" w:rsidRPr="0092433F" w:rsidRDefault="00F00EBD" w:rsidP="00F00EBD"/>
          <w:p w14:paraId="42D3303E" w14:textId="74AE7700" w:rsidR="00F00EBD" w:rsidRDefault="0023405A" w:rsidP="00F00EBD">
            <w:pPr>
              <w:pStyle w:val="a8"/>
              <w:numPr>
                <w:ilvl w:val="0"/>
                <w:numId w:val="2"/>
              </w:numPr>
              <w:ind w:firstLineChars="0"/>
            </w:pPr>
            <w:r>
              <w:t>bam2s</w:t>
            </w:r>
            <w:r w:rsidR="00F00EBD">
              <w:t>oap</w:t>
            </w:r>
            <w:r w:rsidR="00F00EBD" w:rsidRPr="008E0702">
              <w:t xml:space="preserve"> </w:t>
            </w:r>
            <w:r w:rsidR="00F00EBD">
              <w:t>-i &lt;in.bam</w:t>
            </w:r>
            <w:r w:rsidR="00F00EBD" w:rsidRPr="00D7072D">
              <w:t>&gt; -</w:t>
            </w:r>
            <w:r w:rsidR="00F00EBD">
              <w:t>s AAA</w:t>
            </w:r>
          </w:p>
          <w:p w14:paraId="3AEE8647" w14:textId="32301B80" w:rsidR="00F00EBD" w:rsidRDefault="00F00EBD" w:rsidP="00F00EBD">
            <w:pPr>
              <w:pStyle w:val="a8"/>
              <w:ind w:left="360" w:firstLineChars="0" w:firstLine="0"/>
            </w:pPr>
            <w:r>
              <w:t>This will convert the BAM to SOAP and output to a compressed file named AAA in current directory</w:t>
            </w:r>
            <w:r w:rsidR="00486829">
              <w:t>.</w:t>
            </w:r>
          </w:p>
          <w:p w14:paraId="6BA21DC5" w14:textId="77777777" w:rsidR="00F00EBD" w:rsidRDefault="00F00EBD" w:rsidP="00F00EBD"/>
          <w:p w14:paraId="455CEF73" w14:textId="0F64F9EC" w:rsidR="00F00EBD" w:rsidRDefault="00F00EBD" w:rsidP="00F00EBD">
            <w:pPr>
              <w:pStyle w:val="a8"/>
              <w:numPr>
                <w:ilvl w:val="0"/>
                <w:numId w:val="2"/>
              </w:numPr>
              <w:ind w:firstLineChars="0"/>
            </w:pPr>
            <w:bookmarkStart w:id="2" w:name="_Hlk514247784"/>
            <w:r>
              <w:t>bam2</w:t>
            </w:r>
            <w:r w:rsidR="0023405A">
              <w:t>s</w:t>
            </w:r>
            <w:r>
              <w:t>ap</w:t>
            </w:r>
            <w:r w:rsidRPr="008E0702">
              <w:t xml:space="preserve"> </w:t>
            </w:r>
            <w:r>
              <w:t>-i &lt;in.bam</w:t>
            </w:r>
            <w:r w:rsidRPr="00D7072D">
              <w:t>&gt; -</w:t>
            </w:r>
            <w:r>
              <w:t xml:space="preserve">s AAA -Q </w:t>
            </w:r>
            <w:r>
              <w:rPr>
                <w:rFonts w:hint="eastAsia"/>
              </w:rPr>
              <w:t>-31</w:t>
            </w:r>
          </w:p>
          <w:p w14:paraId="11EB0EFC" w14:textId="7A9BBE16" w:rsidR="00F96EA6" w:rsidRDefault="00F00EBD" w:rsidP="00F00EBD">
            <w:r>
              <w:t xml:space="preserve">This will convert the BAM to SOAP </w:t>
            </w:r>
            <w:r>
              <w:rPr>
                <w:rFonts w:hint="eastAsia"/>
              </w:rPr>
              <w:t>with</w:t>
            </w:r>
            <w:r>
              <w:t xml:space="preserve"> quality score updated from Solexa to Sanger and output to a compressed file named AAA in current directory</w:t>
            </w:r>
            <w:bookmarkEnd w:id="2"/>
            <w:r w:rsidR="00486829">
              <w:t>.</w:t>
            </w:r>
          </w:p>
        </w:tc>
      </w:tr>
      <w:tr w:rsidR="00D74819" w14:paraId="05C1DFA4" w14:textId="77777777" w:rsidTr="00D74819">
        <w:tc>
          <w:tcPr>
            <w:tcW w:w="8296" w:type="dxa"/>
          </w:tcPr>
          <w:p w14:paraId="49F4F097" w14:textId="2FFD7AF5" w:rsidR="006003E1" w:rsidRDefault="006003E1" w:rsidP="006003E1">
            <w:pPr>
              <w:rPr>
                <w:b/>
              </w:rPr>
            </w:pPr>
            <w:r w:rsidRPr="00084DC6">
              <w:rPr>
                <w:b/>
              </w:rPr>
              <w:t>$</w:t>
            </w:r>
            <w:r w:rsidR="005A64E7">
              <w:rPr>
                <w:b/>
              </w:rPr>
              <w:t xml:space="preserve"> </w:t>
            </w:r>
            <w:r w:rsidR="00803309">
              <w:rPr>
                <w:rFonts w:hint="eastAsia"/>
                <w:b/>
              </w:rPr>
              <w:t>B</w:t>
            </w:r>
            <w:r>
              <w:rPr>
                <w:b/>
              </w:rPr>
              <w:t>am</w:t>
            </w:r>
            <w:r w:rsidR="00803309">
              <w:rPr>
                <w:b/>
              </w:rPr>
              <w:t>D</w:t>
            </w:r>
            <w:r>
              <w:rPr>
                <w:b/>
              </w:rPr>
              <w:t>eal</w:t>
            </w:r>
            <w:r w:rsidRPr="00084DC6">
              <w:rPr>
                <w:b/>
              </w:rPr>
              <w:t xml:space="preserve"> </w:t>
            </w:r>
            <w:r w:rsidR="006F6011" w:rsidRPr="00D74819">
              <w:rPr>
                <w:b/>
              </w:rPr>
              <w:t xml:space="preserve">convert </w:t>
            </w:r>
            <w:r w:rsidR="00803309">
              <w:rPr>
                <w:b/>
              </w:rPr>
              <w:t>b</w:t>
            </w:r>
            <w:r w:rsidRPr="00084DC6">
              <w:rPr>
                <w:b/>
              </w:rPr>
              <w:t xml:space="preserve">am2fq </w:t>
            </w:r>
          </w:p>
          <w:p w14:paraId="54BEAD3E" w14:textId="77777777" w:rsidR="006003E1" w:rsidRDefault="006003E1" w:rsidP="006003E1">
            <w:pPr>
              <w:rPr>
                <w:b/>
              </w:rPr>
            </w:pPr>
          </w:p>
          <w:p w14:paraId="3208FBF1" w14:textId="77777777" w:rsidR="006003E1" w:rsidRDefault="006003E1" w:rsidP="006003E1">
            <w:pPr>
              <w:rPr>
                <w:b/>
              </w:rPr>
            </w:pPr>
            <w:r w:rsidRPr="001A1E8B">
              <w:rPr>
                <w:b/>
              </w:rPr>
              <w:t>convert BAM to FASTQ format</w:t>
            </w:r>
          </w:p>
          <w:p w14:paraId="1DB60CEB" w14:textId="77777777" w:rsidR="006003E1" w:rsidRPr="00084DC6" w:rsidRDefault="006003E1" w:rsidP="006003E1">
            <w:pPr>
              <w:rPr>
                <w:b/>
              </w:rPr>
            </w:pPr>
          </w:p>
          <w:p w14:paraId="6C1A47F8" w14:textId="624AE030" w:rsidR="006003E1" w:rsidRPr="00084DC6" w:rsidRDefault="006003E1" w:rsidP="006003E1">
            <w:pPr>
              <w:rPr>
                <w:sz w:val="18"/>
                <w:szCs w:val="18"/>
                <w:highlight w:val="lightGray"/>
              </w:rPr>
            </w:pPr>
            <w:r w:rsidRPr="00084DC6">
              <w:rPr>
                <w:sz w:val="18"/>
                <w:szCs w:val="18"/>
                <w:highlight w:val="lightGray"/>
              </w:rPr>
              <w:lastRenderedPageBreak/>
              <w:t xml:space="preserve">Usage: </w:t>
            </w:r>
            <w:r w:rsidR="0023405A">
              <w:rPr>
                <w:sz w:val="18"/>
                <w:szCs w:val="18"/>
                <w:highlight w:val="lightGray"/>
              </w:rPr>
              <w:t>b</w:t>
            </w:r>
            <w:r w:rsidRPr="00084DC6">
              <w:rPr>
                <w:sz w:val="18"/>
                <w:szCs w:val="18"/>
                <w:highlight w:val="lightGray"/>
              </w:rPr>
              <w:t>am2fq -i &lt;in.bam&gt; -o &lt;out.fq&gt;</w:t>
            </w:r>
          </w:p>
          <w:p w14:paraId="4747E290" w14:textId="01B7EDE1" w:rsidR="006003E1" w:rsidRPr="00084DC6" w:rsidRDefault="006003E1" w:rsidP="006003E1">
            <w:pPr>
              <w:ind w:firstLineChars="350" w:firstLine="630"/>
              <w:rPr>
                <w:sz w:val="18"/>
                <w:szCs w:val="18"/>
                <w:highlight w:val="lightGray"/>
              </w:rPr>
            </w:pPr>
            <w:r w:rsidRPr="00084DC6">
              <w:rPr>
                <w:sz w:val="18"/>
                <w:szCs w:val="18"/>
                <w:highlight w:val="lightGray"/>
              </w:rPr>
              <w:t xml:space="preserve">-i     &lt;str&gt;   </w:t>
            </w:r>
            <w:r>
              <w:rPr>
                <w:sz w:val="18"/>
                <w:szCs w:val="18"/>
                <w:highlight w:val="lightGray"/>
              </w:rPr>
              <w:t>input</w:t>
            </w:r>
            <w:r w:rsidRPr="00372234">
              <w:rPr>
                <w:sz w:val="18"/>
                <w:szCs w:val="18"/>
                <w:highlight w:val="lightGray"/>
              </w:rPr>
              <w:t xml:space="preserve"> </w:t>
            </w:r>
            <w:r w:rsidR="00A51CD2" w:rsidRPr="00372234">
              <w:rPr>
                <w:sz w:val="18"/>
                <w:szCs w:val="18"/>
                <w:highlight w:val="lightGray"/>
              </w:rPr>
              <w:t>SAM/BAM</w:t>
            </w:r>
            <w:r w:rsidRPr="00372234">
              <w:rPr>
                <w:sz w:val="18"/>
                <w:szCs w:val="18"/>
                <w:highlight w:val="lightGray"/>
              </w:rPr>
              <w:t xml:space="preserve"> </w:t>
            </w:r>
            <w:r w:rsidR="00A51CD2" w:rsidRPr="00372234">
              <w:rPr>
                <w:rFonts w:hint="eastAsia"/>
                <w:sz w:val="18"/>
                <w:szCs w:val="18"/>
                <w:highlight w:val="lightGray"/>
              </w:rPr>
              <w:t>file</w:t>
            </w:r>
          </w:p>
          <w:p w14:paraId="2BCB96B0" w14:textId="5CED6E68" w:rsidR="006003E1" w:rsidRPr="00084DC6" w:rsidRDefault="006003E1" w:rsidP="006003E1">
            <w:pPr>
              <w:ind w:firstLineChars="350" w:firstLine="630"/>
              <w:rPr>
                <w:sz w:val="18"/>
                <w:szCs w:val="18"/>
                <w:highlight w:val="lightGray"/>
              </w:rPr>
            </w:pPr>
            <w:r w:rsidRPr="00084DC6">
              <w:rPr>
                <w:sz w:val="18"/>
                <w:szCs w:val="18"/>
                <w:highlight w:val="lightGray"/>
              </w:rPr>
              <w:t xml:space="preserve">-o     &lt;str&gt;  </w:t>
            </w:r>
            <w:r>
              <w:rPr>
                <w:sz w:val="18"/>
                <w:szCs w:val="18"/>
                <w:highlight w:val="lightGray"/>
              </w:rPr>
              <w:t>output FASTQ</w:t>
            </w:r>
            <w:r w:rsidR="00A51CD2">
              <w:rPr>
                <w:sz w:val="18"/>
                <w:szCs w:val="18"/>
                <w:highlight w:val="lightGray"/>
              </w:rPr>
              <w:t xml:space="preserve"> </w:t>
            </w:r>
            <w:r w:rsidR="00A51CD2">
              <w:rPr>
                <w:rFonts w:hint="eastAsia"/>
                <w:sz w:val="18"/>
                <w:szCs w:val="18"/>
                <w:highlight w:val="lightGray"/>
              </w:rPr>
              <w:t>file</w:t>
            </w:r>
          </w:p>
          <w:p w14:paraId="3C60B8C0" w14:textId="44534D23" w:rsidR="006003E1" w:rsidRPr="00084DC6" w:rsidRDefault="006003E1" w:rsidP="006003E1">
            <w:pPr>
              <w:ind w:firstLineChars="350" w:firstLine="630"/>
              <w:rPr>
                <w:sz w:val="18"/>
                <w:szCs w:val="18"/>
                <w:highlight w:val="lightGray"/>
              </w:rPr>
            </w:pPr>
            <w:r w:rsidRPr="00084DC6">
              <w:rPr>
                <w:sz w:val="18"/>
                <w:szCs w:val="18"/>
                <w:highlight w:val="lightGray"/>
              </w:rPr>
              <w:t>-u            only output</w:t>
            </w:r>
            <w:r>
              <w:rPr>
                <w:sz w:val="18"/>
                <w:szCs w:val="18"/>
                <w:highlight w:val="lightGray"/>
              </w:rPr>
              <w:t xml:space="preserve"> unmapped</w:t>
            </w:r>
            <w:r w:rsidRPr="00084DC6">
              <w:rPr>
                <w:sz w:val="18"/>
                <w:szCs w:val="18"/>
                <w:highlight w:val="lightGray"/>
              </w:rPr>
              <w:t xml:space="preserve"> read</w:t>
            </w:r>
            <w:r>
              <w:rPr>
                <w:sz w:val="18"/>
                <w:szCs w:val="18"/>
                <w:highlight w:val="lightGray"/>
              </w:rPr>
              <w:t>s</w:t>
            </w:r>
          </w:p>
          <w:p w14:paraId="659C7D48" w14:textId="77777777" w:rsidR="006003E1" w:rsidRPr="00372234" w:rsidRDefault="006003E1" w:rsidP="006003E1">
            <w:pPr>
              <w:ind w:firstLineChars="350" w:firstLine="630"/>
              <w:rPr>
                <w:sz w:val="18"/>
                <w:szCs w:val="18"/>
                <w:highlight w:val="lightGray"/>
              </w:rPr>
            </w:pPr>
            <w:r w:rsidRPr="00084DC6">
              <w:rPr>
                <w:sz w:val="18"/>
                <w:szCs w:val="18"/>
                <w:highlight w:val="lightGray"/>
              </w:rPr>
              <w:t xml:space="preserve">-h            </w:t>
            </w:r>
            <w:r w:rsidRPr="00A826DE">
              <w:rPr>
                <w:sz w:val="18"/>
                <w:szCs w:val="18"/>
                <w:highlight w:val="lightGray"/>
              </w:rPr>
              <w:t>show more details for help</w:t>
            </w:r>
            <w:r w:rsidRPr="00372234">
              <w:rPr>
                <w:rFonts w:hint="eastAsia"/>
                <w:sz w:val="18"/>
                <w:szCs w:val="18"/>
                <w:highlight w:val="lightGray"/>
              </w:rPr>
              <w:t xml:space="preserve"> </w:t>
            </w:r>
          </w:p>
          <w:p w14:paraId="3F7F23B3" w14:textId="77777777" w:rsidR="006003E1" w:rsidRDefault="006003E1" w:rsidP="006003E1"/>
          <w:p w14:paraId="0B895D20" w14:textId="13D8ED31" w:rsidR="006003E1" w:rsidRDefault="006003E1" w:rsidP="006003E1">
            <w:pPr>
              <w:pStyle w:val="a8"/>
              <w:numPr>
                <w:ilvl w:val="0"/>
                <w:numId w:val="3"/>
              </w:numPr>
              <w:ind w:firstLineChars="0"/>
            </w:pPr>
            <w:r>
              <w:t>Bam2fq</w:t>
            </w:r>
            <w:r w:rsidRPr="008E0702">
              <w:t xml:space="preserve"> </w:t>
            </w:r>
            <w:r>
              <w:t>-i &lt;in.bam</w:t>
            </w:r>
            <w:r w:rsidRPr="00D7072D">
              <w:t>&gt; -</w:t>
            </w:r>
            <w:r>
              <w:t>o</w:t>
            </w:r>
            <w:r w:rsidRPr="00D7072D">
              <w:t xml:space="preserve"> </w:t>
            </w:r>
            <w:r>
              <w:t>AAA</w:t>
            </w:r>
          </w:p>
          <w:p w14:paraId="2FC658F6" w14:textId="38C25859" w:rsidR="006003E1" w:rsidRDefault="006003E1" w:rsidP="006003E1">
            <w:pPr>
              <w:pStyle w:val="a8"/>
              <w:ind w:left="360" w:firstLineChars="0" w:firstLine="0"/>
            </w:pPr>
            <w:r>
              <w:t>This will convert the all the BAM to FASTQ and output to a compressed file named AAA in current directory</w:t>
            </w:r>
            <w:r w:rsidR="00372234">
              <w:t>.</w:t>
            </w:r>
          </w:p>
          <w:p w14:paraId="674FA204" w14:textId="77777777" w:rsidR="006003E1" w:rsidRPr="0054300A" w:rsidRDefault="006003E1" w:rsidP="006003E1">
            <w:pPr>
              <w:pStyle w:val="a8"/>
              <w:ind w:left="360" w:firstLineChars="0" w:firstLine="0"/>
            </w:pPr>
          </w:p>
          <w:p w14:paraId="75076CAF" w14:textId="690B9918" w:rsidR="006003E1" w:rsidRDefault="0023405A" w:rsidP="006003E1">
            <w:pPr>
              <w:pStyle w:val="a8"/>
              <w:numPr>
                <w:ilvl w:val="0"/>
                <w:numId w:val="3"/>
              </w:numPr>
              <w:ind w:firstLineChars="0"/>
            </w:pPr>
            <w:r>
              <w:t>b</w:t>
            </w:r>
            <w:r w:rsidR="006003E1">
              <w:t>am2fq</w:t>
            </w:r>
            <w:r w:rsidR="006003E1" w:rsidRPr="008E0702">
              <w:t xml:space="preserve"> </w:t>
            </w:r>
            <w:r w:rsidR="006003E1">
              <w:t>-i &lt;in.bam</w:t>
            </w:r>
            <w:r w:rsidR="006003E1" w:rsidRPr="00D7072D">
              <w:t>&gt; -</w:t>
            </w:r>
            <w:r w:rsidR="006003E1">
              <w:t>o</w:t>
            </w:r>
            <w:r w:rsidR="006003E1" w:rsidRPr="00D7072D">
              <w:t xml:space="preserve"> </w:t>
            </w:r>
            <w:r w:rsidR="006003E1">
              <w:t>AAA -u</w:t>
            </w:r>
          </w:p>
          <w:p w14:paraId="073E8D5D" w14:textId="38E171BB" w:rsidR="00D74819" w:rsidRDefault="006003E1" w:rsidP="006003E1">
            <w:r>
              <w:t>This will convert the unmapped part of BAM to FASTQ and output to a compressed file named AAA in current directory. If all the reads are mapped, this will give nothing.</w:t>
            </w:r>
          </w:p>
        </w:tc>
      </w:tr>
      <w:tr w:rsidR="006F4D74" w14:paraId="0577ADE0" w14:textId="77777777" w:rsidTr="00D74819">
        <w:tc>
          <w:tcPr>
            <w:tcW w:w="8296" w:type="dxa"/>
          </w:tcPr>
          <w:p w14:paraId="6D97B0D2" w14:textId="59EB5DE5" w:rsidR="006F4D74" w:rsidRDefault="006F4D74" w:rsidP="006F4D74">
            <w:pPr>
              <w:rPr>
                <w:b/>
              </w:rPr>
            </w:pPr>
            <w:r w:rsidRPr="00084DC6">
              <w:rPr>
                <w:b/>
              </w:rPr>
              <w:lastRenderedPageBreak/>
              <w:t>$</w:t>
            </w:r>
            <w:r w:rsidR="00D76EEB">
              <w:rPr>
                <w:b/>
              </w:rPr>
              <w:t xml:space="preserve"> </w:t>
            </w:r>
            <w:r w:rsidR="00D76EEB">
              <w:rPr>
                <w:rFonts w:hint="eastAsia"/>
                <w:b/>
              </w:rPr>
              <w:t>B</w:t>
            </w:r>
            <w:r>
              <w:rPr>
                <w:b/>
              </w:rPr>
              <w:t>am</w:t>
            </w:r>
            <w:r w:rsidR="00D76EEB">
              <w:rPr>
                <w:b/>
              </w:rPr>
              <w:t>D</w:t>
            </w:r>
            <w:r>
              <w:rPr>
                <w:b/>
              </w:rPr>
              <w:t>eal</w:t>
            </w:r>
            <w:r w:rsidRPr="00084DC6">
              <w:rPr>
                <w:b/>
              </w:rPr>
              <w:t xml:space="preserve"> </w:t>
            </w:r>
            <w:r w:rsidR="006F6011" w:rsidRPr="00D74819">
              <w:rPr>
                <w:b/>
              </w:rPr>
              <w:t xml:space="preserve">convert </w:t>
            </w:r>
            <w:r w:rsidR="00D76EEB">
              <w:rPr>
                <w:b/>
              </w:rPr>
              <w:t>b</w:t>
            </w:r>
            <w:r w:rsidRPr="00084DC6">
              <w:rPr>
                <w:b/>
              </w:rPr>
              <w:t>am2f</w:t>
            </w:r>
            <w:r>
              <w:rPr>
                <w:b/>
              </w:rPr>
              <w:t>a</w:t>
            </w:r>
            <w:r w:rsidRPr="00084DC6">
              <w:rPr>
                <w:b/>
              </w:rPr>
              <w:t xml:space="preserve"> </w:t>
            </w:r>
          </w:p>
          <w:p w14:paraId="6F675442" w14:textId="77777777" w:rsidR="006F4D74" w:rsidRDefault="006F4D74" w:rsidP="006F4D74">
            <w:pPr>
              <w:rPr>
                <w:b/>
              </w:rPr>
            </w:pPr>
          </w:p>
          <w:p w14:paraId="6A185E70" w14:textId="1448424A" w:rsidR="006F4D74" w:rsidRDefault="006F4D74" w:rsidP="006F4D74">
            <w:pPr>
              <w:rPr>
                <w:b/>
              </w:rPr>
            </w:pPr>
            <w:r w:rsidRPr="001A1E8B">
              <w:rPr>
                <w:b/>
              </w:rPr>
              <w:t>convert BAM to FAST</w:t>
            </w:r>
            <w:r>
              <w:rPr>
                <w:b/>
              </w:rPr>
              <w:t>A</w:t>
            </w:r>
            <w:r w:rsidRPr="001A1E8B">
              <w:rPr>
                <w:b/>
              </w:rPr>
              <w:t xml:space="preserve"> format</w:t>
            </w:r>
          </w:p>
          <w:p w14:paraId="43EBCF45" w14:textId="77777777" w:rsidR="006F4D74" w:rsidRPr="00372234" w:rsidRDefault="006F4D74" w:rsidP="006F4D74">
            <w:pPr>
              <w:rPr>
                <w:sz w:val="18"/>
                <w:szCs w:val="18"/>
                <w:highlight w:val="lightGray"/>
              </w:rPr>
            </w:pPr>
          </w:p>
          <w:p w14:paraId="487B6913" w14:textId="585543C7" w:rsidR="006F4D74" w:rsidRPr="00084DC6" w:rsidRDefault="00DF7A9C" w:rsidP="006F4D74">
            <w:pPr>
              <w:rPr>
                <w:sz w:val="18"/>
                <w:szCs w:val="18"/>
                <w:highlight w:val="lightGray"/>
              </w:rPr>
            </w:pPr>
            <w:r>
              <w:rPr>
                <w:sz w:val="18"/>
                <w:szCs w:val="18"/>
                <w:highlight w:val="lightGray"/>
              </w:rPr>
              <w:t>Usage: b</w:t>
            </w:r>
            <w:r w:rsidR="006F4D74" w:rsidRPr="00084DC6">
              <w:rPr>
                <w:sz w:val="18"/>
                <w:szCs w:val="18"/>
                <w:highlight w:val="lightGray"/>
              </w:rPr>
              <w:t>am2fq -i &lt;in.bam&gt; -o &lt;out.f</w:t>
            </w:r>
            <w:r w:rsidR="006F4D74">
              <w:rPr>
                <w:sz w:val="18"/>
                <w:szCs w:val="18"/>
                <w:highlight w:val="lightGray"/>
              </w:rPr>
              <w:t>a</w:t>
            </w:r>
            <w:r w:rsidR="006F4D74" w:rsidRPr="00084DC6">
              <w:rPr>
                <w:sz w:val="18"/>
                <w:szCs w:val="18"/>
                <w:highlight w:val="lightGray"/>
              </w:rPr>
              <w:t>&gt;</w:t>
            </w:r>
          </w:p>
          <w:p w14:paraId="417AE408" w14:textId="79AF3E3B" w:rsidR="006F4D74" w:rsidRPr="00084DC6" w:rsidRDefault="006F4D74" w:rsidP="006F4D74">
            <w:pPr>
              <w:ind w:firstLineChars="350" w:firstLine="630"/>
              <w:rPr>
                <w:sz w:val="18"/>
                <w:szCs w:val="18"/>
                <w:highlight w:val="lightGray"/>
              </w:rPr>
            </w:pPr>
            <w:r w:rsidRPr="00084DC6">
              <w:rPr>
                <w:sz w:val="18"/>
                <w:szCs w:val="18"/>
                <w:highlight w:val="lightGray"/>
              </w:rPr>
              <w:t xml:space="preserve">-i     &lt;str&gt;   </w:t>
            </w:r>
            <w:r>
              <w:rPr>
                <w:sz w:val="18"/>
                <w:szCs w:val="18"/>
                <w:highlight w:val="lightGray"/>
              </w:rPr>
              <w:t>input</w:t>
            </w:r>
            <w:r w:rsidRPr="00084DC6">
              <w:rPr>
                <w:sz w:val="18"/>
                <w:szCs w:val="18"/>
                <w:highlight w:val="lightGray"/>
              </w:rPr>
              <w:t xml:space="preserve"> </w:t>
            </w:r>
            <w:r w:rsidR="00A51CD2" w:rsidRPr="00372234">
              <w:rPr>
                <w:sz w:val="18"/>
                <w:szCs w:val="18"/>
                <w:highlight w:val="lightGray"/>
              </w:rPr>
              <w:t>SAM</w:t>
            </w:r>
            <w:r w:rsidRPr="00372234">
              <w:rPr>
                <w:sz w:val="18"/>
                <w:szCs w:val="18"/>
                <w:highlight w:val="lightGray"/>
              </w:rPr>
              <w:t>/</w:t>
            </w:r>
            <w:r w:rsidR="00A51CD2" w:rsidRPr="00372234">
              <w:rPr>
                <w:sz w:val="18"/>
                <w:szCs w:val="18"/>
                <w:highlight w:val="lightGray"/>
              </w:rPr>
              <w:t xml:space="preserve">BAM </w:t>
            </w:r>
            <w:r w:rsidR="00A51CD2" w:rsidRPr="00372234">
              <w:rPr>
                <w:rFonts w:hint="eastAsia"/>
                <w:sz w:val="18"/>
                <w:szCs w:val="18"/>
                <w:highlight w:val="lightGray"/>
              </w:rPr>
              <w:t>file</w:t>
            </w:r>
            <w:r w:rsidRPr="00372234">
              <w:rPr>
                <w:sz w:val="18"/>
                <w:szCs w:val="18"/>
                <w:highlight w:val="lightGray"/>
              </w:rPr>
              <w:t xml:space="preserve"> </w:t>
            </w:r>
          </w:p>
          <w:p w14:paraId="228AD07D" w14:textId="138BEA7B" w:rsidR="006F4D74" w:rsidRPr="00084DC6" w:rsidRDefault="006F4D74" w:rsidP="006F4D74">
            <w:pPr>
              <w:ind w:firstLineChars="350" w:firstLine="630"/>
              <w:rPr>
                <w:sz w:val="18"/>
                <w:szCs w:val="18"/>
                <w:highlight w:val="lightGray"/>
              </w:rPr>
            </w:pPr>
            <w:r w:rsidRPr="00084DC6">
              <w:rPr>
                <w:sz w:val="18"/>
                <w:szCs w:val="18"/>
                <w:highlight w:val="lightGray"/>
              </w:rPr>
              <w:t xml:space="preserve">-o     &lt;str&gt;  </w:t>
            </w:r>
            <w:r>
              <w:rPr>
                <w:sz w:val="18"/>
                <w:szCs w:val="18"/>
                <w:highlight w:val="lightGray"/>
              </w:rPr>
              <w:t>output FASTA</w:t>
            </w:r>
            <w:r w:rsidR="00A51CD2">
              <w:rPr>
                <w:sz w:val="18"/>
                <w:szCs w:val="18"/>
                <w:highlight w:val="lightGray"/>
              </w:rPr>
              <w:t xml:space="preserve"> </w:t>
            </w:r>
            <w:r w:rsidR="00A51CD2">
              <w:rPr>
                <w:rFonts w:hint="eastAsia"/>
                <w:sz w:val="18"/>
                <w:szCs w:val="18"/>
                <w:highlight w:val="lightGray"/>
              </w:rPr>
              <w:t>file</w:t>
            </w:r>
          </w:p>
          <w:p w14:paraId="426D0D1F" w14:textId="71FA3FC3" w:rsidR="006F4D74" w:rsidRPr="00084DC6" w:rsidRDefault="006F4D74" w:rsidP="006F4D74">
            <w:pPr>
              <w:ind w:firstLineChars="350" w:firstLine="630"/>
              <w:rPr>
                <w:sz w:val="18"/>
                <w:szCs w:val="18"/>
                <w:highlight w:val="lightGray"/>
              </w:rPr>
            </w:pPr>
            <w:r w:rsidRPr="00084DC6">
              <w:rPr>
                <w:sz w:val="18"/>
                <w:szCs w:val="18"/>
                <w:highlight w:val="lightGray"/>
              </w:rPr>
              <w:t>-u            only output</w:t>
            </w:r>
            <w:r>
              <w:rPr>
                <w:sz w:val="18"/>
                <w:szCs w:val="18"/>
                <w:highlight w:val="lightGray"/>
              </w:rPr>
              <w:t xml:space="preserve"> unmapped</w:t>
            </w:r>
            <w:r w:rsidRPr="00084DC6">
              <w:rPr>
                <w:sz w:val="18"/>
                <w:szCs w:val="18"/>
                <w:highlight w:val="lightGray"/>
              </w:rPr>
              <w:t xml:space="preserve"> read</w:t>
            </w:r>
            <w:r>
              <w:rPr>
                <w:sz w:val="18"/>
                <w:szCs w:val="18"/>
                <w:highlight w:val="lightGray"/>
              </w:rPr>
              <w:t>s</w:t>
            </w:r>
          </w:p>
          <w:p w14:paraId="6C9D4390" w14:textId="77777777" w:rsidR="006F4D74" w:rsidRPr="00372234" w:rsidRDefault="006F4D74" w:rsidP="006F4D74">
            <w:pPr>
              <w:ind w:firstLineChars="350" w:firstLine="630"/>
              <w:rPr>
                <w:sz w:val="18"/>
                <w:szCs w:val="18"/>
                <w:highlight w:val="lightGray"/>
              </w:rPr>
            </w:pPr>
            <w:r w:rsidRPr="00084DC6">
              <w:rPr>
                <w:sz w:val="18"/>
                <w:szCs w:val="18"/>
                <w:highlight w:val="lightGray"/>
              </w:rPr>
              <w:t xml:space="preserve">-h            </w:t>
            </w:r>
            <w:r w:rsidRPr="00A826DE">
              <w:rPr>
                <w:sz w:val="18"/>
                <w:szCs w:val="18"/>
                <w:highlight w:val="lightGray"/>
              </w:rPr>
              <w:t>show more details for help</w:t>
            </w:r>
            <w:r w:rsidRPr="00372234">
              <w:rPr>
                <w:rFonts w:hint="eastAsia"/>
                <w:sz w:val="18"/>
                <w:szCs w:val="18"/>
                <w:highlight w:val="lightGray"/>
              </w:rPr>
              <w:t xml:space="preserve"> </w:t>
            </w:r>
          </w:p>
          <w:p w14:paraId="6835DB54" w14:textId="77777777" w:rsidR="006F4D74" w:rsidRDefault="006F4D74" w:rsidP="006F4D74"/>
          <w:p w14:paraId="752C14A2" w14:textId="1B2C6DE3" w:rsidR="006F4D74" w:rsidRDefault="00DF7A9C" w:rsidP="00EB48D6">
            <w:pPr>
              <w:pStyle w:val="a8"/>
              <w:numPr>
                <w:ilvl w:val="0"/>
                <w:numId w:val="4"/>
              </w:numPr>
              <w:ind w:firstLineChars="0"/>
            </w:pPr>
            <w:r>
              <w:t>b</w:t>
            </w:r>
            <w:r w:rsidR="006F4D74">
              <w:t>am2fa</w:t>
            </w:r>
            <w:r w:rsidR="006F4D74" w:rsidRPr="008E0702">
              <w:t xml:space="preserve"> </w:t>
            </w:r>
            <w:r w:rsidR="006F4D74">
              <w:t>-i &lt;in.bam</w:t>
            </w:r>
            <w:r w:rsidR="006F4D74" w:rsidRPr="00D7072D">
              <w:t>&gt; -</w:t>
            </w:r>
            <w:r w:rsidR="006F4D74">
              <w:t>o</w:t>
            </w:r>
            <w:r w:rsidR="006F4D74" w:rsidRPr="00D7072D">
              <w:t xml:space="preserve"> </w:t>
            </w:r>
            <w:r w:rsidR="006F4D74">
              <w:t>AAA</w:t>
            </w:r>
          </w:p>
          <w:p w14:paraId="37207301" w14:textId="1323D105" w:rsidR="006F4D74" w:rsidRDefault="006F4D74" w:rsidP="006F4D74">
            <w:pPr>
              <w:pStyle w:val="a8"/>
              <w:ind w:left="360" w:firstLineChars="0" w:firstLine="0"/>
            </w:pPr>
            <w:r>
              <w:t>This will convert the all the BAM to FASTA and output to a compressed file named AAA in current directory</w:t>
            </w:r>
            <w:r w:rsidR="00372234">
              <w:t>.</w:t>
            </w:r>
          </w:p>
          <w:p w14:paraId="72E8B36B" w14:textId="77777777" w:rsidR="006F4D74" w:rsidRPr="0054300A" w:rsidRDefault="006F4D74" w:rsidP="006F4D74">
            <w:pPr>
              <w:pStyle w:val="a8"/>
              <w:ind w:left="360" w:firstLineChars="0" w:firstLine="0"/>
            </w:pPr>
          </w:p>
          <w:p w14:paraId="643809B4" w14:textId="60323946" w:rsidR="006F4D74" w:rsidRDefault="00DF7A9C" w:rsidP="00EB48D6">
            <w:pPr>
              <w:pStyle w:val="a8"/>
              <w:numPr>
                <w:ilvl w:val="0"/>
                <w:numId w:val="4"/>
              </w:numPr>
              <w:ind w:firstLineChars="0"/>
            </w:pPr>
            <w:r>
              <w:t>b</w:t>
            </w:r>
            <w:r w:rsidR="006F4D74">
              <w:t>am2fa</w:t>
            </w:r>
            <w:r w:rsidR="006F4D74" w:rsidRPr="008E0702">
              <w:t xml:space="preserve"> </w:t>
            </w:r>
            <w:r w:rsidR="006F4D74">
              <w:t>-i &lt;in.bam</w:t>
            </w:r>
            <w:r w:rsidR="006F4D74" w:rsidRPr="00D7072D">
              <w:t>&gt; -</w:t>
            </w:r>
            <w:r w:rsidR="006F4D74">
              <w:t>o</w:t>
            </w:r>
            <w:r w:rsidR="006F4D74" w:rsidRPr="00D7072D">
              <w:t xml:space="preserve"> </w:t>
            </w:r>
            <w:r w:rsidR="006F4D74">
              <w:t>AAA -u</w:t>
            </w:r>
          </w:p>
          <w:p w14:paraId="79AD392F" w14:textId="6C61465C" w:rsidR="006F4D74" w:rsidRDefault="006F4D74" w:rsidP="006F4D74">
            <w:r>
              <w:t>This will convert the unmapped part of BAM to FASTA and output to a compressed file named AAA in current directory. If all the reads are mapped, this will give nothing.</w:t>
            </w:r>
          </w:p>
        </w:tc>
      </w:tr>
      <w:tr w:rsidR="006F4D74" w14:paraId="1378F236" w14:textId="77777777" w:rsidTr="00D74819">
        <w:tc>
          <w:tcPr>
            <w:tcW w:w="8296" w:type="dxa"/>
          </w:tcPr>
          <w:p w14:paraId="0281FEFD" w14:textId="6FEB1AE8" w:rsidR="005A6AD8" w:rsidRDefault="00BA14AD" w:rsidP="00BA14AD">
            <w:pPr>
              <w:rPr>
                <w:b/>
              </w:rPr>
            </w:pPr>
            <w:r w:rsidRPr="005A6AD8">
              <w:rPr>
                <w:b/>
              </w:rPr>
              <w:t>$</w:t>
            </w:r>
            <w:r w:rsidR="0050243B">
              <w:rPr>
                <w:b/>
              </w:rPr>
              <w:t xml:space="preserve"> </w:t>
            </w:r>
            <w:r w:rsidR="0050243B">
              <w:rPr>
                <w:rFonts w:hint="eastAsia"/>
                <w:b/>
              </w:rPr>
              <w:t>B</w:t>
            </w:r>
            <w:r w:rsidRPr="005A6AD8">
              <w:rPr>
                <w:b/>
              </w:rPr>
              <w:t>am</w:t>
            </w:r>
            <w:r w:rsidR="0050243B">
              <w:rPr>
                <w:b/>
              </w:rPr>
              <w:t>D</w:t>
            </w:r>
            <w:r w:rsidRPr="005A6AD8">
              <w:rPr>
                <w:b/>
              </w:rPr>
              <w:t>eal modify bamFilter</w:t>
            </w:r>
            <w:r w:rsidR="005A6AD8">
              <w:rPr>
                <w:b/>
              </w:rPr>
              <w:t xml:space="preserve"> </w:t>
            </w:r>
          </w:p>
          <w:p w14:paraId="7226C15A" w14:textId="77777777" w:rsidR="005A6AD8" w:rsidRDefault="005A6AD8" w:rsidP="00BA14AD">
            <w:pPr>
              <w:rPr>
                <w:b/>
              </w:rPr>
            </w:pPr>
          </w:p>
          <w:p w14:paraId="06C6ED01" w14:textId="7D973F98" w:rsidR="00BA14AD" w:rsidRPr="005A6AD8" w:rsidRDefault="005A6AD8" w:rsidP="00BA14AD">
            <w:pPr>
              <w:rPr>
                <w:b/>
              </w:rPr>
            </w:pPr>
            <w:r w:rsidRPr="005A6AD8">
              <w:rPr>
                <w:b/>
              </w:rPr>
              <w:t xml:space="preserve">filter low quality read in </w:t>
            </w:r>
            <w:r w:rsidR="003D73D9">
              <w:rPr>
                <w:b/>
              </w:rPr>
              <w:t>BAM</w:t>
            </w:r>
          </w:p>
          <w:p w14:paraId="0C687C3D" w14:textId="77777777" w:rsidR="006964FD" w:rsidRDefault="006964FD" w:rsidP="00BA14AD"/>
          <w:p w14:paraId="5C0E330E" w14:textId="60755114" w:rsidR="00BA14AD" w:rsidRPr="006964FD" w:rsidRDefault="00BA14AD" w:rsidP="00BA14AD">
            <w:pPr>
              <w:rPr>
                <w:sz w:val="18"/>
                <w:szCs w:val="18"/>
                <w:highlight w:val="lightGray"/>
              </w:rPr>
            </w:pPr>
            <w:r w:rsidRPr="006964FD">
              <w:rPr>
                <w:sz w:val="18"/>
                <w:szCs w:val="18"/>
                <w:highlight w:val="lightGray"/>
              </w:rPr>
              <w:t>Usage: BamFilter -</w:t>
            </w:r>
            <w:r w:rsidR="006964FD">
              <w:rPr>
                <w:sz w:val="18"/>
                <w:szCs w:val="18"/>
                <w:highlight w:val="lightGray"/>
              </w:rPr>
              <w:t>i</w:t>
            </w:r>
            <w:r w:rsidRPr="006964FD">
              <w:rPr>
                <w:sz w:val="18"/>
                <w:szCs w:val="18"/>
                <w:highlight w:val="lightGray"/>
              </w:rPr>
              <w:t xml:space="preserve"> &lt;in.bam&gt; -</w:t>
            </w:r>
            <w:r w:rsidR="006964FD">
              <w:rPr>
                <w:sz w:val="18"/>
                <w:szCs w:val="18"/>
                <w:highlight w:val="lightGray"/>
              </w:rPr>
              <w:t>o</w:t>
            </w:r>
            <w:r w:rsidRPr="006964FD">
              <w:rPr>
                <w:sz w:val="18"/>
                <w:szCs w:val="18"/>
                <w:highlight w:val="lightGray"/>
              </w:rPr>
              <w:t xml:space="preserve"> &lt;out.bam&gt;</w:t>
            </w:r>
          </w:p>
          <w:p w14:paraId="43D0FB0A" w14:textId="033F18AF" w:rsidR="006964FD" w:rsidRPr="006964FD" w:rsidRDefault="00BA14AD" w:rsidP="006964FD">
            <w:pPr>
              <w:ind w:firstLineChars="300" w:firstLine="540"/>
              <w:rPr>
                <w:sz w:val="18"/>
                <w:szCs w:val="18"/>
                <w:highlight w:val="lightGray"/>
              </w:rPr>
            </w:pPr>
            <w:r w:rsidRPr="006964FD">
              <w:rPr>
                <w:sz w:val="18"/>
                <w:szCs w:val="18"/>
                <w:highlight w:val="lightGray"/>
              </w:rPr>
              <w:t>-</w:t>
            </w:r>
            <w:r w:rsidR="006964FD">
              <w:rPr>
                <w:sz w:val="18"/>
                <w:szCs w:val="18"/>
                <w:highlight w:val="lightGray"/>
              </w:rPr>
              <w:t>i</w:t>
            </w:r>
            <w:r w:rsidRPr="006964FD">
              <w:rPr>
                <w:sz w:val="18"/>
                <w:szCs w:val="18"/>
                <w:highlight w:val="lightGray"/>
              </w:rPr>
              <w:t xml:space="preserve">     &lt;str&gt;  </w:t>
            </w:r>
            <w:r w:rsidR="00AE1546">
              <w:rPr>
                <w:sz w:val="18"/>
                <w:szCs w:val="18"/>
                <w:highlight w:val="lightGray"/>
              </w:rPr>
              <w:t>input SAM</w:t>
            </w:r>
            <w:r w:rsidR="00807F82">
              <w:rPr>
                <w:rFonts w:hint="eastAsia"/>
                <w:sz w:val="18"/>
                <w:szCs w:val="18"/>
                <w:highlight w:val="lightGray"/>
              </w:rPr>
              <w:t>/</w:t>
            </w:r>
            <w:r w:rsidR="00807F82">
              <w:rPr>
                <w:sz w:val="18"/>
                <w:szCs w:val="18"/>
                <w:highlight w:val="lightGray"/>
              </w:rPr>
              <w:t>BAM</w:t>
            </w:r>
            <w:r w:rsidR="0091301E">
              <w:rPr>
                <w:sz w:val="18"/>
                <w:szCs w:val="18"/>
                <w:highlight w:val="lightGray"/>
              </w:rPr>
              <w:t xml:space="preserve"> </w:t>
            </w:r>
            <w:r w:rsidR="0091301E">
              <w:rPr>
                <w:rFonts w:hint="eastAsia"/>
                <w:sz w:val="18"/>
                <w:szCs w:val="18"/>
                <w:highlight w:val="lightGray"/>
              </w:rPr>
              <w:t>file</w:t>
            </w:r>
          </w:p>
          <w:p w14:paraId="4DD91D01" w14:textId="44E50C3F" w:rsidR="006964FD" w:rsidRPr="006964FD" w:rsidRDefault="00BA14AD" w:rsidP="006964FD">
            <w:pPr>
              <w:ind w:firstLineChars="300" w:firstLine="540"/>
              <w:rPr>
                <w:sz w:val="18"/>
                <w:szCs w:val="18"/>
                <w:highlight w:val="lightGray"/>
              </w:rPr>
            </w:pPr>
            <w:r w:rsidRPr="006964FD">
              <w:rPr>
                <w:sz w:val="18"/>
                <w:szCs w:val="18"/>
                <w:highlight w:val="lightGray"/>
              </w:rPr>
              <w:t>-</w:t>
            </w:r>
            <w:r w:rsidR="006964FD">
              <w:rPr>
                <w:sz w:val="18"/>
                <w:szCs w:val="18"/>
                <w:highlight w:val="lightGray"/>
              </w:rPr>
              <w:t>o</w:t>
            </w:r>
            <w:r w:rsidRPr="006964FD">
              <w:rPr>
                <w:sz w:val="18"/>
                <w:szCs w:val="18"/>
                <w:highlight w:val="lightGray"/>
              </w:rPr>
              <w:t xml:space="preserve">    &lt;str&gt;  </w:t>
            </w:r>
            <w:r w:rsidR="00913051">
              <w:rPr>
                <w:sz w:val="18"/>
                <w:szCs w:val="18"/>
                <w:highlight w:val="lightGray"/>
              </w:rPr>
              <w:t>output BAM</w:t>
            </w:r>
            <w:r w:rsidR="0091301E" w:rsidRPr="00DF571B">
              <w:rPr>
                <w:sz w:val="18"/>
                <w:szCs w:val="18"/>
                <w:highlight w:val="lightGray"/>
              </w:rPr>
              <w:t xml:space="preserve"> </w:t>
            </w:r>
            <w:r w:rsidR="0091301E" w:rsidRPr="00DF571B">
              <w:rPr>
                <w:rFonts w:hint="eastAsia"/>
                <w:sz w:val="18"/>
                <w:szCs w:val="18"/>
                <w:highlight w:val="lightGray"/>
              </w:rPr>
              <w:t>file</w:t>
            </w:r>
          </w:p>
          <w:p w14:paraId="60A46C91" w14:textId="67E5E54E" w:rsidR="006964FD" w:rsidRPr="006964FD" w:rsidRDefault="00BA14AD" w:rsidP="006964FD">
            <w:pPr>
              <w:ind w:firstLineChars="300" w:firstLine="540"/>
              <w:rPr>
                <w:sz w:val="18"/>
                <w:szCs w:val="18"/>
                <w:highlight w:val="lightGray"/>
              </w:rPr>
            </w:pPr>
            <w:r w:rsidRPr="006964FD">
              <w:rPr>
                <w:sz w:val="18"/>
                <w:szCs w:val="18"/>
                <w:highlight w:val="lightGray"/>
              </w:rPr>
              <w:t>-</w:t>
            </w:r>
            <w:r w:rsidR="006964FD">
              <w:rPr>
                <w:sz w:val="18"/>
                <w:szCs w:val="18"/>
                <w:highlight w:val="lightGray"/>
              </w:rPr>
              <w:t>q</w:t>
            </w:r>
            <w:r w:rsidRPr="006964FD">
              <w:rPr>
                <w:sz w:val="18"/>
                <w:szCs w:val="18"/>
                <w:highlight w:val="lightGray"/>
              </w:rPr>
              <w:t xml:space="preserve">   &lt;int&gt;   </w:t>
            </w:r>
            <w:r w:rsidR="00913051">
              <w:rPr>
                <w:sz w:val="18"/>
                <w:szCs w:val="18"/>
                <w:highlight w:val="lightGray"/>
              </w:rPr>
              <w:t>the quality to filter read</w:t>
            </w:r>
            <w:r w:rsidR="0098655A">
              <w:rPr>
                <w:sz w:val="18"/>
                <w:szCs w:val="18"/>
                <w:highlight w:val="lightGray"/>
              </w:rPr>
              <w:t>s</w:t>
            </w:r>
            <w:r w:rsidR="00913051">
              <w:rPr>
                <w:sz w:val="18"/>
                <w:szCs w:val="18"/>
                <w:highlight w:val="lightGray"/>
              </w:rPr>
              <w:t>, default</w:t>
            </w:r>
            <w:r w:rsidRPr="006964FD">
              <w:rPr>
                <w:sz w:val="18"/>
                <w:szCs w:val="18"/>
                <w:highlight w:val="lightGray"/>
              </w:rPr>
              <w:t xml:space="preserve"> [15]</w:t>
            </w:r>
          </w:p>
          <w:p w14:paraId="3689D118" w14:textId="7E06A6CE" w:rsidR="006964FD" w:rsidRPr="006964FD" w:rsidRDefault="00BA14AD" w:rsidP="006964FD">
            <w:pPr>
              <w:ind w:firstLineChars="300" w:firstLine="540"/>
              <w:rPr>
                <w:sz w:val="18"/>
                <w:szCs w:val="18"/>
                <w:highlight w:val="lightGray"/>
              </w:rPr>
            </w:pPr>
            <w:r w:rsidRPr="006964FD">
              <w:rPr>
                <w:sz w:val="18"/>
                <w:szCs w:val="18"/>
                <w:highlight w:val="lightGray"/>
              </w:rPr>
              <w:t>-</w:t>
            </w:r>
            <w:r w:rsidR="00124944">
              <w:rPr>
                <w:rFonts w:hint="eastAsia"/>
                <w:sz w:val="18"/>
                <w:szCs w:val="18"/>
                <w:highlight w:val="lightGray"/>
              </w:rPr>
              <w:t>l</w:t>
            </w:r>
            <w:r w:rsidRPr="006964FD">
              <w:rPr>
                <w:sz w:val="18"/>
                <w:szCs w:val="18"/>
                <w:highlight w:val="lightGray"/>
              </w:rPr>
              <w:t xml:space="preserve">   &lt;int&gt;   </w:t>
            </w:r>
            <w:r w:rsidR="0098655A">
              <w:rPr>
                <w:sz w:val="18"/>
                <w:szCs w:val="18"/>
                <w:highlight w:val="lightGray"/>
              </w:rPr>
              <w:t xml:space="preserve"> </w:t>
            </w:r>
            <w:r w:rsidRPr="006964FD">
              <w:rPr>
                <w:sz w:val="18"/>
                <w:szCs w:val="18"/>
                <w:highlight w:val="lightGray"/>
              </w:rPr>
              <w:t xml:space="preserve">the </w:t>
            </w:r>
            <w:r w:rsidR="0098655A">
              <w:rPr>
                <w:sz w:val="18"/>
                <w:szCs w:val="18"/>
                <w:highlight w:val="lightGray"/>
              </w:rPr>
              <w:t xml:space="preserve">length to filter reads, default </w:t>
            </w:r>
            <w:r w:rsidRPr="006964FD">
              <w:rPr>
                <w:sz w:val="18"/>
                <w:szCs w:val="18"/>
                <w:highlight w:val="lightGray"/>
              </w:rPr>
              <w:t>[30]</w:t>
            </w:r>
          </w:p>
          <w:p w14:paraId="58EBA0BA" w14:textId="5E125EDA" w:rsidR="006964FD" w:rsidRPr="00D57FFC" w:rsidRDefault="00BA14AD" w:rsidP="006964FD">
            <w:pPr>
              <w:ind w:firstLineChars="300" w:firstLine="540"/>
              <w:rPr>
                <w:sz w:val="18"/>
                <w:szCs w:val="18"/>
                <w:highlight w:val="lightGray"/>
              </w:rPr>
            </w:pPr>
            <w:r w:rsidRPr="006964FD">
              <w:rPr>
                <w:sz w:val="18"/>
                <w:szCs w:val="18"/>
                <w:highlight w:val="lightGray"/>
              </w:rPr>
              <w:t>-</w:t>
            </w:r>
            <w:r w:rsidR="006964FD">
              <w:rPr>
                <w:sz w:val="18"/>
                <w:szCs w:val="18"/>
                <w:highlight w:val="lightGray"/>
              </w:rPr>
              <w:t>s</w:t>
            </w:r>
            <w:r w:rsidRPr="006964FD">
              <w:rPr>
                <w:sz w:val="18"/>
                <w:szCs w:val="18"/>
                <w:highlight w:val="lightGray"/>
              </w:rPr>
              <w:t xml:space="preserve">     &lt;int&gt;   the </w:t>
            </w:r>
            <w:r w:rsidR="00D57FFC">
              <w:rPr>
                <w:sz w:val="18"/>
                <w:szCs w:val="18"/>
                <w:highlight w:val="lightGray"/>
              </w:rPr>
              <w:t>beginning</w:t>
            </w:r>
            <w:r w:rsidRPr="006964FD">
              <w:rPr>
                <w:sz w:val="18"/>
                <w:szCs w:val="18"/>
                <w:highlight w:val="lightGray"/>
              </w:rPr>
              <w:t xml:space="preserve"> </w:t>
            </w:r>
            <w:r w:rsidR="00C664B6">
              <w:rPr>
                <w:sz w:val="18"/>
                <w:szCs w:val="18"/>
                <w:highlight w:val="lightGray"/>
              </w:rPr>
              <w:t xml:space="preserve">of </w:t>
            </w:r>
            <w:r w:rsidR="00D57FFC">
              <w:rPr>
                <w:sz w:val="18"/>
                <w:szCs w:val="18"/>
                <w:highlight w:val="lightGray"/>
              </w:rPr>
              <w:t xml:space="preserve">interval containing the </w:t>
            </w:r>
            <w:r w:rsidR="00D57FFC" w:rsidRPr="00D57FFC">
              <w:rPr>
                <w:sz w:val="18"/>
                <w:szCs w:val="18"/>
                <w:highlight w:val="lightGray"/>
              </w:rPr>
              <w:t xml:space="preserve">1-based leftmost mapping </w:t>
            </w:r>
            <w:r w:rsidR="00D57FFC">
              <w:rPr>
                <w:sz w:val="18"/>
                <w:szCs w:val="18"/>
                <w:highlight w:val="lightGray"/>
              </w:rPr>
              <w:t>position of fir</w:t>
            </w:r>
            <w:r w:rsidR="00D57FFC" w:rsidRPr="00D57FFC">
              <w:rPr>
                <w:sz w:val="18"/>
                <w:szCs w:val="18"/>
                <w:highlight w:val="lightGray"/>
              </w:rPr>
              <w:t>st matching base</w:t>
            </w:r>
            <w:r w:rsidR="00D57FFC">
              <w:rPr>
                <w:sz w:val="18"/>
                <w:szCs w:val="18"/>
                <w:highlight w:val="lightGray"/>
              </w:rPr>
              <w:t>, default [0]</w:t>
            </w:r>
          </w:p>
          <w:p w14:paraId="33760798" w14:textId="59277410" w:rsidR="006964FD" w:rsidRPr="006964FD" w:rsidRDefault="00BA14AD" w:rsidP="006964FD">
            <w:pPr>
              <w:ind w:firstLineChars="300" w:firstLine="540"/>
              <w:rPr>
                <w:sz w:val="18"/>
                <w:szCs w:val="18"/>
                <w:highlight w:val="lightGray"/>
              </w:rPr>
            </w:pPr>
            <w:r w:rsidRPr="006964FD">
              <w:rPr>
                <w:sz w:val="18"/>
                <w:szCs w:val="18"/>
                <w:highlight w:val="lightGray"/>
              </w:rPr>
              <w:t>-</w:t>
            </w:r>
            <w:r w:rsidR="006964FD">
              <w:rPr>
                <w:sz w:val="18"/>
                <w:szCs w:val="18"/>
                <w:highlight w:val="lightGray"/>
              </w:rPr>
              <w:t>e</w:t>
            </w:r>
            <w:r w:rsidRPr="006964FD">
              <w:rPr>
                <w:sz w:val="18"/>
                <w:szCs w:val="18"/>
                <w:highlight w:val="lightGray"/>
              </w:rPr>
              <w:t xml:space="preserve">      &lt;int&gt;   </w:t>
            </w:r>
            <w:r w:rsidR="00D57FFC" w:rsidRPr="006964FD">
              <w:rPr>
                <w:sz w:val="18"/>
                <w:szCs w:val="18"/>
                <w:highlight w:val="lightGray"/>
              </w:rPr>
              <w:t xml:space="preserve">the </w:t>
            </w:r>
            <w:r w:rsidR="00D57FFC">
              <w:rPr>
                <w:sz w:val="18"/>
                <w:szCs w:val="18"/>
                <w:highlight w:val="lightGray"/>
              </w:rPr>
              <w:t>end</w:t>
            </w:r>
            <w:r w:rsidR="00D57FFC" w:rsidRPr="006964FD">
              <w:rPr>
                <w:sz w:val="18"/>
                <w:szCs w:val="18"/>
                <w:highlight w:val="lightGray"/>
              </w:rPr>
              <w:t xml:space="preserve"> </w:t>
            </w:r>
            <w:r w:rsidR="00D57FFC">
              <w:rPr>
                <w:sz w:val="18"/>
                <w:szCs w:val="18"/>
                <w:highlight w:val="lightGray"/>
              </w:rPr>
              <w:t xml:space="preserve">of interval containing the </w:t>
            </w:r>
            <w:r w:rsidR="00D57FFC" w:rsidRPr="00D57FFC">
              <w:rPr>
                <w:sz w:val="18"/>
                <w:szCs w:val="18"/>
                <w:highlight w:val="lightGray"/>
              </w:rPr>
              <w:t xml:space="preserve">1-based leftmost mapping </w:t>
            </w:r>
            <w:r w:rsidR="00D57FFC">
              <w:rPr>
                <w:sz w:val="18"/>
                <w:szCs w:val="18"/>
                <w:highlight w:val="lightGray"/>
              </w:rPr>
              <w:t>position of fir</w:t>
            </w:r>
            <w:r w:rsidR="00D57FFC" w:rsidRPr="00D57FFC">
              <w:rPr>
                <w:sz w:val="18"/>
                <w:szCs w:val="18"/>
                <w:highlight w:val="lightGray"/>
              </w:rPr>
              <w:t>st matching base</w:t>
            </w:r>
            <w:r w:rsidR="00D57FFC">
              <w:rPr>
                <w:sz w:val="18"/>
                <w:szCs w:val="18"/>
                <w:highlight w:val="lightGray"/>
              </w:rPr>
              <w:t xml:space="preserve">, default </w:t>
            </w:r>
            <w:r w:rsidRPr="006964FD">
              <w:rPr>
                <w:sz w:val="18"/>
                <w:szCs w:val="18"/>
                <w:highlight w:val="lightGray"/>
              </w:rPr>
              <w:t>[1e9]</w:t>
            </w:r>
          </w:p>
          <w:p w14:paraId="019E79A3" w14:textId="5FF66BDD" w:rsidR="006964FD" w:rsidRDefault="00BA14AD" w:rsidP="006964FD">
            <w:pPr>
              <w:ind w:firstLineChars="300" w:firstLine="540"/>
              <w:rPr>
                <w:sz w:val="18"/>
                <w:szCs w:val="18"/>
                <w:highlight w:val="lightGray"/>
              </w:rPr>
            </w:pPr>
            <w:r w:rsidRPr="006964FD">
              <w:rPr>
                <w:sz w:val="18"/>
                <w:szCs w:val="18"/>
                <w:highlight w:val="lightGray"/>
              </w:rPr>
              <w:t>-</w:t>
            </w:r>
            <w:r w:rsidR="006964FD">
              <w:rPr>
                <w:sz w:val="18"/>
                <w:szCs w:val="18"/>
                <w:highlight w:val="lightGray"/>
              </w:rPr>
              <w:t>c</w:t>
            </w:r>
            <w:r w:rsidRPr="006964FD">
              <w:rPr>
                <w:sz w:val="18"/>
                <w:szCs w:val="18"/>
                <w:highlight w:val="lightGray"/>
              </w:rPr>
              <w:t xml:space="preserve">       &lt;str&gt;   </w:t>
            </w:r>
            <w:r w:rsidR="0002056C">
              <w:rPr>
                <w:sz w:val="18"/>
                <w:szCs w:val="18"/>
                <w:highlight w:val="lightGray"/>
              </w:rPr>
              <w:t xml:space="preserve">specify the chromosome to output, default </w:t>
            </w:r>
            <w:r w:rsidRPr="006964FD">
              <w:rPr>
                <w:sz w:val="18"/>
                <w:szCs w:val="18"/>
                <w:highlight w:val="lightGray"/>
              </w:rPr>
              <w:t>[all</w:t>
            </w:r>
            <w:r w:rsidR="0002056C">
              <w:rPr>
                <w:sz w:val="18"/>
                <w:szCs w:val="18"/>
                <w:highlight w:val="lightGray"/>
              </w:rPr>
              <w:t xml:space="preserve"> chromosomes</w:t>
            </w:r>
            <w:r w:rsidRPr="006964FD">
              <w:rPr>
                <w:sz w:val="18"/>
                <w:szCs w:val="18"/>
                <w:highlight w:val="lightGray"/>
              </w:rPr>
              <w:t>]</w:t>
            </w:r>
          </w:p>
          <w:p w14:paraId="0B94E118" w14:textId="51A7E02B" w:rsidR="0091301E" w:rsidRDefault="0091301E" w:rsidP="006964FD">
            <w:pPr>
              <w:ind w:firstLineChars="300" w:firstLine="540"/>
              <w:rPr>
                <w:sz w:val="18"/>
                <w:szCs w:val="18"/>
                <w:highlight w:val="lightGray"/>
              </w:rPr>
            </w:pPr>
            <w:r w:rsidRPr="00DF571B">
              <w:rPr>
                <w:rFonts w:hint="eastAsia"/>
                <w:sz w:val="18"/>
                <w:szCs w:val="18"/>
                <w:highlight w:val="lightGray"/>
              </w:rPr>
              <w:lastRenderedPageBreak/>
              <w:t>-d</w:t>
            </w:r>
            <w:r w:rsidRPr="00DF571B">
              <w:rPr>
                <w:sz w:val="18"/>
                <w:szCs w:val="18"/>
                <w:highlight w:val="lightGray"/>
              </w:rPr>
              <w:t xml:space="preserve">        </w:t>
            </w:r>
            <w:r w:rsidRPr="00DF571B">
              <w:rPr>
                <w:rFonts w:hint="eastAsia"/>
                <w:sz w:val="18"/>
                <w:szCs w:val="18"/>
                <w:highlight w:val="lightGray"/>
              </w:rPr>
              <w:t>&lt;str</w:t>
            </w:r>
            <w:r w:rsidRPr="00DF571B">
              <w:rPr>
                <w:sz w:val="18"/>
                <w:szCs w:val="18"/>
                <w:highlight w:val="lightGray"/>
              </w:rPr>
              <w:t>&gt;  remove the duplicate read</w:t>
            </w:r>
          </w:p>
          <w:p w14:paraId="6A1E14DA" w14:textId="19AFB27C" w:rsidR="006964FD" w:rsidRPr="006964FD" w:rsidRDefault="00BA14AD" w:rsidP="006964FD">
            <w:pPr>
              <w:ind w:firstLineChars="300" w:firstLine="540"/>
              <w:rPr>
                <w:sz w:val="18"/>
                <w:szCs w:val="18"/>
                <w:highlight w:val="lightGray"/>
              </w:rPr>
            </w:pPr>
            <w:r w:rsidRPr="006964FD">
              <w:rPr>
                <w:sz w:val="18"/>
                <w:szCs w:val="18"/>
                <w:highlight w:val="lightGray"/>
              </w:rPr>
              <w:t>-</w:t>
            </w:r>
            <w:r w:rsidR="00FC425A">
              <w:rPr>
                <w:sz w:val="18"/>
                <w:szCs w:val="18"/>
                <w:highlight w:val="lightGray"/>
              </w:rPr>
              <w:t xml:space="preserve">h    </w:t>
            </w:r>
            <w:r w:rsidRPr="006964FD">
              <w:rPr>
                <w:sz w:val="18"/>
                <w:szCs w:val="18"/>
                <w:highlight w:val="lightGray"/>
              </w:rPr>
              <w:t xml:space="preserve">           </w:t>
            </w:r>
            <w:r w:rsidR="006964FD" w:rsidRPr="00A826DE">
              <w:rPr>
                <w:sz w:val="18"/>
                <w:szCs w:val="18"/>
                <w:highlight w:val="lightGray"/>
              </w:rPr>
              <w:t>show more details for help</w:t>
            </w:r>
            <w:r w:rsidR="006964FD" w:rsidRPr="00A826DE">
              <w:rPr>
                <w:rFonts w:hint="eastAsia"/>
                <w:sz w:val="18"/>
                <w:szCs w:val="18"/>
              </w:rPr>
              <w:t xml:space="preserve"> </w:t>
            </w:r>
          </w:p>
          <w:p w14:paraId="11AE696D" w14:textId="4B612D92" w:rsidR="006964FD" w:rsidRPr="006964FD" w:rsidRDefault="006964FD" w:rsidP="006964FD"/>
          <w:p w14:paraId="062D643A" w14:textId="1625389B" w:rsidR="006964FD" w:rsidRDefault="00124145" w:rsidP="00124145">
            <w:pPr>
              <w:pStyle w:val="a8"/>
              <w:numPr>
                <w:ilvl w:val="0"/>
                <w:numId w:val="5"/>
              </w:numPr>
              <w:ind w:firstLineChars="0"/>
            </w:pPr>
            <w:r>
              <w:rPr>
                <w:rFonts w:hint="eastAsia"/>
              </w:rPr>
              <w:t>B</w:t>
            </w:r>
            <w:r>
              <w:t xml:space="preserve">amFilter </w:t>
            </w:r>
            <w:r w:rsidR="00836499">
              <w:t>-i &lt;in.bam&gt; -o</w:t>
            </w:r>
            <w:r w:rsidR="00E45B73">
              <w:t xml:space="preserve"> AAA</w:t>
            </w:r>
          </w:p>
          <w:p w14:paraId="0E22340B" w14:textId="73DA86C5" w:rsidR="00836499" w:rsidRDefault="00E45B73" w:rsidP="00836499">
            <w:pPr>
              <w:pStyle w:val="a8"/>
              <w:ind w:left="360" w:firstLineChars="0" w:firstLine="0"/>
            </w:pPr>
            <w:r>
              <w:t>This will remove the aligned reads</w:t>
            </w:r>
            <w:r w:rsidR="00AE3DBD">
              <w:t xml:space="preserve"> whose</w:t>
            </w:r>
            <w:r>
              <w:t xml:space="preserve"> quality lower than 15 or length shorter than 30</w:t>
            </w:r>
            <w:r w:rsidR="0091301E">
              <w:rPr>
                <w:rFonts w:hint="eastAsia"/>
              </w:rPr>
              <w:t>bp</w:t>
            </w:r>
            <w:r>
              <w:t xml:space="preserve"> and </w:t>
            </w:r>
            <w:r w:rsidR="00AE3DBD">
              <w:t xml:space="preserve">output the reads left to the </w:t>
            </w:r>
            <w:r w:rsidR="009F6444">
              <w:t xml:space="preserve">file named AAA in current directory. </w:t>
            </w:r>
          </w:p>
          <w:p w14:paraId="61350EB6" w14:textId="77777777" w:rsidR="009F6444" w:rsidRDefault="009F6444" w:rsidP="009F6444"/>
          <w:p w14:paraId="7D7F34AD" w14:textId="0CEF066E" w:rsidR="009F6444" w:rsidRDefault="009F6444" w:rsidP="009F6444">
            <w:pPr>
              <w:pStyle w:val="a8"/>
              <w:numPr>
                <w:ilvl w:val="0"/>
                <w:numId w:val="5"/>
              </w:numPr>
              <w:ind w:firstLineChars="0"/>
            </w:pPr>
            <w:r>
              <w:rPr>
                <w:rFonts w:hint="eastAsia"/>
              </w:rPr>
              <w:t>B</w:t>
            </w:r>
            <w:r>
              <w:t>amFilter -i &lt;in.bam&gt; -o AAA -</w:t>
            </w:r>
            <w:r w:rsidR="00A73ACE">
              <w:t>q Q -l L -s S -e E -c ChrX</w:t>
            </w:r>
          </w:p>
          <w:p w14:paraId="5B56293D" w14:textId="253A9D02" w:rsidR="009F6444" w:rsidRDefault="009F6444" w:rsidP="00A73ACE">
            <w:pPr>
              <w:pStyle w:val="a8"/>
              <w:ind w:left="360" w:firstLineChars="0" w:firstLine="0"/>
            </w:pPr>
            <w:r>
              <w:t xml:space="preserve">This will remove the aligned reads whose quality lower than </w:t>
            </w:r>
            <w:r w:rsidR="00A73ACE">
              <w:t>Q</w:t>
            </w:r>
            <w:r>
              <w:t xml:space="preserve"> or length shorter than </w:t>
            </w:r>
            <w:r w:rsidR="00A73ACE">
              <w:t>L</w:t>
            </w:r>
            <w:r w:rsidR="00D9101C">
              <w:rPr>
                <w:rFonts w:hint="eastAsia"/>
              </w:rPr>
              <w:t>bp</w:t>
            </w:r>
            <w:r w:rsidR="00A73ACE">
              <w:t xml:space="preserve"> or the </w:t>
            </w:r>
            <w:r w:rsidR="00A73ACE" w:rsidRPr="00A73ACE">
              <w:t>1-based leftmost mapping position of first matching base</w:t>
            </w:r>
            <w:r w:rsidR="00A73ACE">
              <w:t xml:space="preserve"> </w:t>
            </w:r>
            <w:r w:rsidR="00D45521">
              <w:t xml:space="preserve">does not locate within </w:t>
            </w:r>
            <w:r w:rsidR="00A73ACE">
              <w:t>[S,E],</w:t>
            </w:r>
            <w:r>
              <w:t xml:space="preserve"> and output the reads left </w:t>
            </w:r>
            <w:r w:rsidR="00A73ACE">
              <w:t>of</w:t>
            </w:r>
            <w:r>
              <w:t xml:space="preserve"> Chr</w:t>
            </w:r>
            <w:r w:rsidR="00A73ACE">
              <w:t>X</w:t>
            </w:r>
            <w:r>
              <w:t xml:space="preserve"> to the file named AAA in current directory.</w:t>
            </w:r>
          </w:p>
        </w:tc>
      </w:tr>
      <w:tr w:rsidR="006F4D74" w14:paraId="2E2BBFAE" w14:textId="77777777" w:rsidTr="00D74819">
        <w:tc>
          <w:tcPr>
            <w:tcW w:w="8296" w:type="dxa"/>
          </w:tcPr>
          <w:p w14:paraId="3DDA1B5B" w14:textId="2092A0F4" w:rsidR="00BE0BD4" w:rsidRDefault="00BE0BD4" w:rsidP="00BE0BD4">
            <w:pPr>
              <w:rPr>
                <w:b/>
              </w:rPr>
            </w:pPr>
            <w:r w:rsidRPr="00BE0BD4">
              <w:rPr>
                <w:b/>
              </w:rPr>
              <w:lastRenderedPageBreak/>
              <w:t>$</w:t>
            </w:r>
            <w:r w:rsidR="008241E7">
              <w:rPr>
                <w:b/>
              </w:rPr>
              <w:t xml:space="preserve"> </w:t>
            </w:r>
            <w:r w:rsidR="00186820">
              <w:rPr>
                <w:rFonts w:hint="eastAsia"/>
                <w:b/>
              </w:rPr>
              <w:t>B</w:t>
            </w:r>
            <w:r w:rsidRPr="00BE0BD4">
              <w:rPr>
                <w:b/>
              </w:rPr>
              <w:t>am</w:t>
            </w:r>
            <w:r w:rsidR="00186820">
              <w:rPr>
                <w:b/>
              </w:rPr>
              <w:t>D</w:t>
            </w:r>
            <w:r w:rsidRPr="00BE0BD4">
              <w:rPr>
                <w:b/>
              </w:rPr>
              <w:t>eal modify bamSplit</w:t>
            </w:r>
          </w:p>
          <w:p w14:paraId="173C1332" w14:textId="76B9223A" w:rsidR="005C3A40" w:rsidRDefault="005C3A40" w:rsidP="00BE0BD4">
            <w:pPr>
              <w:rPr>
                <w:b/>
              </w:rPr>
            </w:pPr>
          </w:p>
          <w:p w14:paraId="37630CB2" w14:textId="350217FF" w:rsidR="005C3A40" w:rsidRDefault="00A158D5" w:rsidP="00BE0BD4">
            <w:pPr>
              <w:rPr>
                <w:b/>
              </w:rPr>
            </w:pPr>
            <w:r>
              <w:rPr>
                <w:b/>
              </w:rPr>
              <w:t>s</w:t>
            </w:r>
            <w:r w:rsidR="005C3A40">
              <w:rPr>
                <w:b/>
              </w:rPr>
              <w:t>plit the SAM/BAM by chromosome</w:t>
            </w:r>
          </w:p>
          <w:p w14:paraId="04803266" w14:textId="77777777" w:rsidR="005C3A40" w:rsidRPr="00BE0BD4" w:rsidRDefault="005C3A40" w:rsidP="00BE0BD4">
            <w:pPr>
              <w:rPr>
                <w:b/>
              </w:rPr>
            </w:pPr>
          </w:p>
          <w:p w14:paraId="5F2EC245" w14:textId="5A171B72" w:rsidR="00BE0BD4" w:rsidRDefault="00BE0BD4" w:rsidP="00D019B4">
            <w:pPr>
              <w:rPr>
                <w:sz w:val="18"/>
                <w:szCs w:val="18"/>
                <w:highlight w:val="lightGray"/>
              </w:rPr>
            </w:pPr>
            <w:r w:rsidRPr="00BE0BD4">
              <w:rPr>
                <w:sz w:val="18"/>
                <w:szCs w:val="18"/>
                <w:highlight w:val="lightGray"/>
              </w:rPr>
              <w:t>Usage: bamSplit  -</w:t>
            </w:r>
            <w:r w:rsidR="0091301E">
              <w:rPr>
                <w:rFonts w:hint="eastAsia"/>
                <w:sz w:val="18"/>
                <w:szCs w:val="18"/>
                <w:highlight w:val="lightGray"/>
              </w:rPr>
              <w:t>l</w:t>
            </w:r>
            <w:r w:rsidRPr="00BE0BD4">
              <w:rPr>
                <w:sz w:val="18"/>
                <w:szCs w:val="18"/>
                <w:highlight w:val="lightGray"/>
              </w:rPr>
              <w:t xml:space="preserve"> &lt;bam.list&gt;</w:t>
            </w:r>
            <w:r w:rsidR="00ED4D34">
              <w:rPr>
                <w:sz w:val="18"/>
                <w:szCs w:val="18"/>
                <w:highlight w:val="lightGray"/>
              </w:rPr>
              <w:t xml:space="preserve"> </w:t>
            </w:r>
            <w:r w:rsidRPr="00BE0BD4">
              <w:rPr>
                <w:sz w:val="18"/>
                <w:szCs w:val="18"/>
                <w:highlight w:val="lightGray"/>
              </w:rPr>
              <w:t xml:space="preserve">   </w:t>
            </w:r>
          </w:p>
          <w:p w14:paraId="0D00C7AB" w14:textId="318F480F" w:rsidR="00BE0BD4" w:rsidRPr="00BE0BD4" w:rsidRDefault="00BE0BD4" w:rsidP="00D019B4">
            <w:pPr>
              <w:rPr>
                <w:sz w:val="18"/>
                <w:szCs w:val="18"/>
                <w:highlight w:val="lightGray"/>
              </w:rPr>
            </w:pPr>
            <w:r w:rsidRPr="00BE0BD4">
              <w:rPr>
                <w:sz w:val="18"/>
                <w:szCs w:val="18"/>
                <w:highlight w:val="lightGray"/>
              </w:rPr>
              <w:t>Usage: bamSplit  -</w:t>
            </w:r>
            <w:r w:rsidR="004A42B6">
              <w:rPr>
                <w:sz w:val="18"/>
                <w:szCs w:val="18"/>
                <w:highlight w:val="lightGray"/>
              </w:rPr>
              <w:t>i</w:t>
            </w:r>
            <w:r w:rsidRPr="00BE0BD4">
              <w:rPr>
                <w:sz w:val="18"/>
                <w:szCs w:val="18"/>
                <w:highlight w:val="lightGray"/>
              </w:rPr>
              <w:t xml:space="preserve"> </w:t>
            </w:r>
            <w:r w:rsidR="00ED4D34">
              <w:rPr>
                <w:sz w:val="18"/>
                <w:szCs w:val="18"/>
                <w:highlight w:val="lightGray"/>
              </w:rPr>
              <w:t xml:space="preserve"> </w:t>
            </w:r>
            <w:r w:rsidR="00ED4D34">
              <w:rPr>
                <w:rFonts w:hint="eastAsia"/>
                <w:sz w:val="18"/>
                <w:szCs w:val="18"/>
                <w:highlight w:val="lightGray"/>
              </w:rPr>
              <w:t>&lt;</w:t>
            </w:r>
            <w:r w:rsidRPr="00BE0BD4">
              <w:rPr>
                <w:sz w:val="18"/>
                <w:szCs w:val="18"/>
                <w:highlight w:val="lightGray"/>
              </w:rPr>
              <w:t>A.bam B.bam</w:t>
            </w:r>
            <w:r w:rsidR="00ED4D34">
              <w:rPr>
                <w:rFonts w:hint="eastAsia"/>
                <w:sz w:val="18"/>
                <w:szCs w:val="18"/>
                <w:highlight w:val="lightGray"/>
              </w:rPr>
              <w:t>&gt;</w:t>
            </w:r>
            <w:r w:rsidR="00ED4D34">
              <w:rPr>
                <w:sz w:val="18"/>
                <w:szCs w:val="18"/>
                <w:highlight w:val="lightGray"/>
              </w:rPr>
              <w:t xml:space="preserve"> </w:t>
            </w:r>
            <w:r w:rsidRPr="00BE0BD4">
              <w:rPr>
                <w:sz w:val="18"/>
                <w:szCs w:val="18"/>
                <w:highlight w:val="lightGray"/>
              </w:rPr>
              <w:t xml:space="preserve"> </w:t>
            </w:r>
          </w:p>
          <w:p w14:paraId="58B9E228" w14:textId="212198D6" w:rsidR="00D019B4" w:rsidRDefault="00BE0BD4" w:rsidP="00D019B4">
            <w:pPr>
              <w:ind w:firstLineChars="300" w:firstLine="540"/>
              <w:rPr>
                <w:sz w:val="18"/>
                <w:szCs w:val="18"/>
                <w:highlight w:val="lightGray"/>
              </w:rPr>
            </w:pPr>
            <w:r w:rsidRPr="00BE0BD4">
              <w:rPr>
                <w:sz w:val="18"/>
                <w:szCs w:val="18"/>
                <w:highlight w:val="lightGray"/>
              </w:rPr>
              <w:t>-</w:t>
            </w:r>
            <w:r w:rsidR="004A42B6">
              <w:rPr>
                <w:sz w:val="18"/>
                <w:szCs w:val="18"/>
                <w:highlight w:val="lightGray"/>
              </w:rPr>
              <w:t>i</w:t>
            </w:r>
            <w:r w:rsidRPr="00BE0BD4">
              <w:rPr>
                <w:sz w:val="18"/>
                <w:szCs w:val="18"/>
                <w:highlight w:val="lightGray"/>
              </w:rPr>
              <w:t xml:space="preserve">    &lt;str&gt;     </w:t>
            </w:r>
            <w:r w:rsidR="004A42B6">
              <w:rPr>
                <w:sz w:val="18"/>
                <w:szCs w:val="18"/>
                <w:highlight w:val="lightGray"/>
              </w:rPr>
              <w:t>input SAM</w:t>
            </w:r>
            <w:r w:rsidR="004A42B6">
              <w:rPr>
                <w:rFonts w:hint="eastAsia"/>
                <w:sz w:val="18"/>
                <w:szCs w:val="18"/>
                <w:highlight w:val="lightGray"/>
              </w:rPr>
              <w:t>/</w:t>
            </w:r>
            <w:r w:rsidR="004A42B6">
              <w:rPr>
                <w:sz w:val="18"/>
                <w:szCs w:val="18"/>
                <w:highlight w:val="lightGray"/>
              </w:rPr>
              <w:t>BAM</w:t>
            </w:r>
            <w:r w:rsidR="00ED4D34">
              <w:rPr>
                <w:sz w:val="18"/>
                <w:szCs w:val="18"/>
                <w:highlight w:val="lightGray"/>
              </w:rPr>
              <w:t xml:space="preserve"> </w:t>
            </w:r>
            <w:r w:rsidR="00ED4D34">
              <w:rPr>
                <w:rFonts w:hint="eastAsia"/>
                <w:sz w:val="18"/>
                <w:szCs w:val="18"/>
                <w:highlight w:val="lightGray"/>
              </w:rPr>
              <w:t>files</w:t>
            </w:r>
            <w:r w:rsidR="004A42B6" w:rsidRPr="00DD4EAE">
              <w:rPr>
                <w:rFonts w:hint="eastAsia"/>
                <w:sz w:val="18"/>
                <w:szCs w:val="18"/>
                <w:highlight w:val="lightGray"/>
              </w:rPr>
              <w:t>,</w:t>
            </w:r>
            <w:r w:rsidR="004A42B6" w:rsidRPr="00DD4EAE">
              <w:rPr>
                <w:sz w:val="18"/>
                <w:szCs w:val="18"/>
                <w:highlight w:val="lightGray"/>
              </w:rPr>
              <w:t xml:space="preserve"> delimited by space</w:t>
            </w:r>
          </w:p>
          <w:p w14:paraId="24F74386" w14:textId="77777777" w:rsidR="00D019B4" w:rsidRDefault="00BE0BD4" w:rsidP="00D019B4">
            <w:pPr>
              <w:ind w:firstLineChars="300" w:firstLine="540"/>
              <w:rPr>
                <w:sz w:val="18"/>
                <w:szCs w:val="18"/>
                <w:highlight w:val="lightGray"/>
              </w:rPr>
            </w:pPr>
            <w:r w:rsidRPr="00BE0BD4">
              <w:rPr>
                <w:sz w:val="18"/>
                <w:szCs w:val="18"/>
                <w:highlight w:val="lightGray"/>
              </w:rPr>
              <w:t>-</w:t>
            </w:r>
            <w:r w:rsidR="004A42B6">
              <w:rPr>
                <w:sz w:val="18"/>
                <w:szCs w:val="18"/>
                <w:highlight w:val="lightGray"/>
              </w:rPr>
              <w:t>l</w:t>
            </w:r>
            <w:r w:rsidRPr="00BE0BD4">
              <w:rPr>
                <w:sz w:val="18"/>
                <w:szCs w:val="18"/>
                <w:highlight w:val="lightGray"/>
              </w:rPr>
              <w:t xml:space="preserve">    &lt;str&gt;     Input </w:t>
            </w:r>
            <w:r w:rsidR="004A42B6">
              <w:rPr>
                <w:sz w:val="18"/>
                <w:szCs w:val="18"/>
                <w:highlight w:val="lightGray"/>
              </w:rPr>
              <w:t>list of SAM</w:t>
            </w:r>
            <w:r w:rsidR="004A42B6">
              <w:rPr>
                <w:rFonts w:hint="eastAsia"/>
                <w:sz w:val="18"/>
                <w:szCs w:val="18"/>
                <w:highlight w:val="lightGray"/>
              </w:rPr>
              <w:t>/</w:t>
            </w:r>
            <w:r w:rsidR="004A42B6">
              <w:rPr>
                <w:sz w:val="18"/>
                <w:szCs w:val="18"/>
                <w:highlight w:val="lightGray"/>
              </w:rPr>
              <w:t>BAM files</w:t>
            </w:r>
          </w:p>
          <w:p w14:paraId="07C11101" w14:textId="77777777" w:rsidR="00D019B4" w:rsidRDefault="00BE0BD4" w:rsidP="00D019B4">
            <w:pPr>
              <w:ind w:firstLineChars="300" w:firstLine="540"/>
              <w:rPr>
                <w:sz w:val="18"/>
                <w:szCs w:val="18"/>
                <w:highlight w:val="lightGray"/>
              </w:rPr>
            </w:pPr>
            <w:r w:rsidRPr="00BE0BD4">
              <w:rPr>
                <w:sz w:val="18"/>
                <w:szCs w:val="18"/>
                <w:highlight w:val="lightGray"/>
              </w:rPr>
              <w:t>-</w:t>
            </w:r>
            <w:r w:rsidR="004A42B6">
              <w:rPr>
                <w:sz w:val="18"/>
                <w:szCs w:val="18"/>
                <w:highlight w:val="lightGray"/>
              </w:rPr>
              <w:t>o</w:t>
            </w:r>
            <w:r w:rsidRPr="00BE0BD4">
              <w:rPr>
                <w:sz w:val="18"/>
                <w:szCs w:val="18"/>
                <w:highlight w:val="lightGray"/>
              </w:rPr>
              <w:t xml:space="preserve">    &lt;str&gt;     </w:t>
            </w:r>
            <w:r w:rsidR="004A42B6">
              <w:rPr>
                <w:sz w:val="18"/>
                <w:szCs w:val="18"/>
                <w:highlight w:val="lightGray"/>
              </w:rPr>
              <w:t>output directory, default [PWD]</w:t>
            </w:r>
          </w:p>
          <w:p w14:paraId="1C400626" w14:textId="77777777" w:rsidR="00D019B4" w:rsidRPr="00DD4EAE" w:rsidRDefault="003938A1" w:rsidP="00D019B4">
            <w:pPr>
              <w:ind w:firstLineChars="300" w:firstLine="540"/>
              <w:rPr>
                <w:sz w:val="18"/>
                <w:szCs w:val="18"/>
                <w:highlight w:val="lightGray"/>
              </w:rPr>
            </w:pPr>
            <w:r w:rsidRPr="00BE0BD4">
              <w:rPr>
                <w:sz w:val="18"/>
                <w:szCs w:val="18"/>
                <w:highlight w:val="lightGray"/>
              </w:rPr>
              <w:t>-</w:t>
            </w:r>
            <w:r>
              <w:rPr>
                <w:sz w:val="18"/>
                <w:szCs w:val="18"/>
                <w:highlight w:val="lightGray"/>
              </w:rPr>
              <w:t>s</w:t>
            </w:r>
            <w:r w:rsidRPr="00BE0BD4">
              <w:rPr>
                <w:sz w:val="18"/>
                <w:szCs w:val="18"/>
                <w:highlight w:val="lightGray"/>
              </w:rPr>
              <w:t xml:space="preserve">           </w:t>
            </w:r>
            <w:r>
              <w:rPr>
                <w:sz w:val="18"/>
                <w:szCs w:val="18"/>
                <w:highlight w:val="lightGray"/>
              </w:rPr>
              <w:t xml:space="preserve">   </w:t>
            </w:r>
            <w:r w:rsidRPr="00DD4EAE">
              <w:rPr>
                <w:sz w:val="18"/>
                <w:szCs w:val="18"/>
                <w:highlight w:val="lightGray"/>
              </w:rPr>
              <w:t>to set the output files in SAM format, default output is in BAM format.</w:t>
            </w:r>
          </w:p>
          <w:p w14:paraId="1CEDA8B4" w14:textId="77777777" w:rsidR="00D019B4" w:rsidRDefault="00BE0BD4" w:rsidP="00D019B4">
            <w:pPr>
              <w:ind w:firstLineChars="300" w:firstLine="540"/>
              <w:rPr>
                <w:sz w:val="18"/>
                <w:szCs w:val="18"/>
                <w:highlight w:val="lightGray"/>
              </w:rPr>
            </w:pPr>
            <w:r w:rsidRPr="00BE0BD4">
              <w:rPr>
                <w:sz w:val="18"/>
                <w:szCs w:val="18"/>
                <w:highlight w:val="lightGray"/>
              </w:rPr>
              <w:t>-</w:t>
            </w:r>
            <w:r w:rsidR="004A42B6">
              <w:rPr>
                <w:sz w:val="18"/>
                <w:szCs w:val="18"/>
                <w:highlight w:val="lightGray"/>
              </w:rPr>
              <w:t>q</w:t>
            </w:r>
            <w:r w:rsidRPr="00BE0BD4">
              <w:rPr>
                <w:sz w:val="18"/>
                <w:szCs w:val="18"/>
                <w:highlight w:val="lightGray"/>
              </w:rPr>
              <w:t xml:space="preserve">   &lt;int&gt;  </w:t>
            </w:r>
            <w:r w:rsidR="005C1D72">
              <w:rPr>
                <w:sz w:val="18"/>
                <w:szCs w:val="18"/>
                <w:highlight w:val="lightGray"/>
              </w:rPr>
              <w:t xml:space="preserve"> </w:t>
            </w:r>
            <w:r w:rsidRPr="00BE0BD4">
              <w:rPr>
                <w:sz w:val="18"/>
                <w:szCs w:val="18"/>
                <w:highlight w:val="lightGray"/>
              </w:rPr>
              <w:t xml:space="preserve"> </w:t>
            </w:r>
            <w:r w:rsidR="004A42B6">
              <w:rPr>
                <w:sz w:val="18"/>
                <w:szCs w:val="18"/>
                <w:highlight w:val="lightGray"/>
              </w:rPr>
              <w:t xml:space="preserve">reads </w:t>
            </w:r>
            <w:r w:rsidR="00DC30EA">
              <w:rPr>
                <w:sz w:val="18"/>
                <w:szCs w:val="18"/>
                <w:highlight w:val="lightGray"/>
              </w:rPr>
              <w:t>with</w:t>
            </w:r>
            <w:r w:rsidR="004A42B6">
              <w:rPr>
                <w:sz w:val="18"/>
                <w:szCs w:val="18"/>
                <w:highlight w:val="lightGray"/>
              </w:rPr>
              <w:t xml:space="preserve"> quality lower than this would be </w:t>
            </w:r>
            <w:r w:rsidR="00DC30EA">
              <w:rPr>
                <w:sz w:val="18"/>
                <w:szCs w:val="18"/>
                <w:highlight w:val="lightGray"/>
              </w:rPr>
              <w:t>classified</w:t>
            </w:r>
            <w:r w:rsidR="004A42B6">
              <w:rPr>
                <w:sz w:val="18"/>
                <w:szCs w:val="18"/>
                <w:highlight w:val="lightGray"/>
              </w:rPr>
              <w:t xml:space="preserve"> to </w:t>
            </w:r>
            <w:r w:rsidRPr="00BE0BD4">
              <w:rPr>
                <w:sz w:val="18"/>
                <w:szCs w:val="18"/>
                <w:highlight w:val="lightGray"/>
              </w:rPr>
              <w:t>unmap.bam</w:t>
            </w:r>
            <w:r w:rsidR="004A42B6">
              <w:rPr>
                <w:sz w:val="18"/>
                <w:szCs w:val="18"/>
                <w:highlight w:val="lightGray"/>
              </w:rPr>
              <w:t xml:space="preserve">, default </w:t>
            </w:r>
            <w:r w:rsidRPr="00BE0BD4">
              <w:rPr>
                <w:sz w:val="18"/>
                <w:szCs w:val="18"/>
                <w:highlight w:val="lightGray"/>
              </w:rPr>
              <w:t>[10]</w:t>
            </w:r>
          </w:p>
          <w:p w14:paraId="0371B1A1" w14:textId="48966FE7" w:rsidR="00D019B4" w:rsidRPr="00DD4EAE" w:rsidRDefault="00BE0BD4" w:rsidP="00D019B4">
            <w:pPr>
              <w:ind w:firstLineChars="300" w:firstLine="540"/>
              <w:rPr>
                <w:sz w:val="18"/>
                <w:szCs w:val="18"/>
                <w:highlight w:val="lightGray"/>
              </w:rPr>
            </w:pPr>
            <w:r w:rsidRPr="00BE0BD4">
              <w:rPr>
                <w:sz w:val="18"/>
                <w:szCs w:val="18"/>
                <w:highlight w:val="lightGray"/>
              </w:rPr>
              <w:t>-</w:t>
            </w:r>
            <w:r w:rsidR="00B21C95">
              <w:rPr>
                <w:sz w:val="18"/>
                <w:szCs w:val="18"/>
                <w:highlight w:val="lightGray"/>
              </w:rPr>
              <w:t>r</w:t>
            </w:r>
            <w:r w:rsidRPr="00BE0BD4">
              <w:rPr>
                <w:sz w:val="18"/>
                <w:szCs w:val="18"/>
                <w:highlight w:val="lightGray"/>
              </w:rPr>
              <w:t xml:space="preserve">          </w:t>
            </w:r>
            <w:r w:rsidR="00B21C95">
              <w:rPr>
                <w:sz w:val="18"/>
                <w:szCs w:val="18"/>
                <w:highlight w:val="lightGray"/>
              </w:rPr>
              <w:t xml:space="preserve">    </w:t>
            </w:r>
            <w:r w:rsidR="0006787D">
              <w:rPr>
                <w:sz w:val="18"/>
                <w:szCs w:val="18"/>
                <w:highlight w:val="lightGray"/>
              </w:rPr>
              <w:t xml:space="preserve"> </w:t>
            </w:r>
            <w:r w:rsidR="004F3B5C" w:rsidRPr="00DD4EAE">
              <w:rPr>
                <w:sz w:val="18"/>
                <w:szCs w:val="18"/>
                <w:highlight w:val="lightGray"/>
              </w:rPr>
              <w:t>reset output files headers by remove the chromosomes not in the output files</w:t>
            </w:r>
          </w:p>
          <w:p w14:paraId="200D21F7" w14:textId="0E7516BD" w:rsidR="006F4D74" w:rsidRPr="00D019B4" w:rsidRDefault="00BE0BD4" w:rsidP="00D019B4">
            <w:pPr>
              <w:ind w:firstLineChars="300" w:firstLine="540"/>
              <w:rPr>
                <w:sz w:val="18"/>
                <w:szCs w:val="18"/>
                <w:highlight w:val="lightGray"/>
              </w:rPr>
            </w:pPr>
            <w:r w:rsidRPr="00BE0BD4">
              <w:rPr>
                <w:sz w:val="18"/>
                <w:szCs w:val="18"/>
                <w:highlight w:val="lightGray"/>
              </w:rPr>
              <w:t>-h</w:t>
            </w:r>
            <w:r w:rsidR="00597B12">
              <w:rPr>
                <w:sz w:val="18"/>
                <w:szCs w:val="18"/>
                <w:highlight w:val="lightGray"/>
              </w:rPr>
              <w:t xml:space="preserve">        </w:t>
            </w:r>
            <w:r w:rsidRPr="00BE0BD4">
              <w:rPr>
                <w:sz w:val="18"/>
                <w:szCs w:val="18"/>
                <w:highlight w:val="lightGray"/>
              </w:rPr>
              <w:t xml:space="preserve">      </w:t>
            </w:r>
            <w:r w:rsidR="0006787D" w:rsidRPr="00A826DE">
              <w:rPr>
                <w:sz w:val="18"/>
                <w:szCs w:val="18"/>
                <w:highlight w:val="lightGray"/>
              </w:rPr>
              <w:t>show more details for help</w:t>
            </w:r>
          </w:p>
          <w:p w14:paraId="5998144D" w14:textId="77777777" w:rsidR="00BE0BD4" w:rsidRDefault="00BE0BD4" w:rsidP="00BE0BD4"/>
          <w:p w14:paraId="6B26431B" w14:textId="0DF799B8" w:rsidR="005A0425" w:rsidRDefault="004F3B5C" w:rsidP="005A0425">
            <w:pPr>
              <w:pStyle w:val="a8"/>
              <w:numPr>
                <w:ilvl w:val="0"/>
                <w:numId w:val="7"/>
              </w:numPr>
              <w:ind w:firstLineChars="0"/>
            </w:pPr>
            <w:r>
              <w:rPr>
                <w:rFonts w:hint="eastAsia"/>
              </w:rPr>
              <w:t>b</w:t>
            </w:r>
            <w:r w:rsidR="005A0425">
              <w:t>mSplit -i A.bam B.bam</w:t>
            </w:r>
            <w:r w:rsidR="00601242">
              <w:t xml:space="preserve"> -q Q</w:t>
            </w:r>
          </w:p>
          <w:p w14:paraId="35E95D51" w14:textId="77B703F8" w:rsidR="005A0425" w:rsidRDefault="005A0425" w:rsidP="005A0425">
            <w:pPr>
              <w:pStyle w:val="a8"/>
              <w:ind w:left="360" w:firstLineChars="0" w:firstLine="0"/>
            </w:pPr>
            <w:r>
              <w:t xml:space="preserve">This will split A.bam and B.bam by chromosome and output the splitting BAM files to current directory. </w:t>
            </w:r>
          </w:p>
          <w:p w14:paraId="45AFBEC4" w14:textId="38050ECB" w:rsidR="005A0425" w:rsidRDefault="005A0425" w:rsidP="005A0425">
            <w:pPr>
              <w:pStyle w:val="a8"/>
              <w:numPr>
                <w:ilvl w:val="1"/>
                <w:numId w:val="8"/>
              </w:numPr>
              <w:ind w:firstLineChars="0"/>
            </w:pPr>
            <w:r>
              <w:t>A.bam and B.bam should have same header.</w:t>
            </w:r>
          </w:p>
          <w:p w14:paraId="1DB6E053" w14:textId="0BC89CBC" w:rsidR="00BE0BD4" w:rsidRDefault="00601242" w:rsidP="00601242">
            <w:pPr>
              <w:pStyle w:val="a8"/>
              <w:numPr>
                <w:ilvl w:val="1"/>
                <w:numId w:val="8"/>
              </w:numPr>
              <w:ind w:firstLineChars="0"/>
            </w:pPr>
            <w:r>
              <w:t>The splitting files would keep the same headers as input files.</w:t>
            </w:r>
          </w:p>
          <w:p w14:paraId="07C2051E" w14:textId="73EEB096" w:rsidR="00601242" w:rsidRDefault="00601242" w:rsidP="00601242">
            <w:pPr>
              <w:pStyle w:val="a8"/>
              <w:numPr>
                <w:ilvl w:val="1"/>
                <w:numId w:val="8"/>
              </w:numPr>
              <w:ind w:firstLineChars="0"/>
            </w:pPr>
            <w:r>
              <w:t>Reads in A.bam and B.bam with quality lower than Q would be outputted to the file unmap.bam.</w:t>
            </w:r>
          </w:p>
          <w:p w14:paraId="3C6DB25F" w14:textId="77777777" w:rsidR="00601242" w:rsidRDefault="00601242" w:rsidP="00601242"/>
          <w:p w14:paraId="7868D4A2" w14:textId="3544BE25" w:rsidR="00601242" w:rsidRDefault="004F3B5C" w:rsidP="00601242">
            <w:pPr>
              <w:pStyle w:val="a8"/>
              <w:numPr>
                <w:ilvl w:val="0"/>
                <w:numId w:val="7"/>
              </w:numPr>
              <w:ind w:firstLineChars="0"/>
            </w:pPr>
            <w:r>
              <w:t>b</w:t>
            </w:r>
            <w:r w:rsidR="00601242">
              <w:t xml:space="preserve">amSplit -l bam.list -r -s </w:t>
            </w:r>
          </w:p>
          <w:p w14:paraId="55014357" w14:textId="77777777" w:rsidR="008926CF" w:rsidRDefault="00601242" w:rsidP="008926CF">
            <w:pPr>
              <w:pStyle w:val="a8"/>
              <w:ind w:left="360" w:firstLineChars="0" w:firstLine="0"/>
            </w:pPr>
            <w:r>
              <w:t xml:space="preserve">This will split </w:t>
            </w:r>
            <w:r w:rsidR="009B3037">
              <w:t>the files in bam.list</w:t>
            </w:r>
            <w:r>
              <w:t xml:space="preserve"> by chromosome and output the splitting </w:t>
            </w:r>
            <w:r w:rsidR="009B3037">
              <w:t>SAM</w:t>
            </w:r>
            <w:r>
              <w:t xml:space="preserve"> files to current directory. </w:t>
            </w:r>
          </w:p>
          <w:p w14:paraId="048A4BAD" w14:textId="77777777" w:rsidR="00651002" w:rsidRDefault="008926CF" w:rsidP="00651002">
            <w:pPr>
              <w:pStyle w:val="a8"/>
              <w:ind w:leftChars="200" w:left="1050" w:hangingChars="300" w:hanging="630"/>
            </w:pPr>
            <w:r>
              <w:t>(2.1)</w:t>
            </w:r>
            <w:r w:rsidR="00651002">
              <w:t xml:space="preserve">  </w:t>
            </w:r>
            <w:r w:rsidR="009B3037">
              <w:t xml:space="preserve">files in bam.list should have same header. </w:t>
            </w:r>
          </w:p>
          <w:p w14:paraId="34C9AE44" w14:textId="382F2AD0" w:rsidR="00651002" w:rsidRDefault="009B3037" w:rsidP="00651002">
            <w:pPr>
              <w:pStyle w:val="a8"/>
              <w:ind w:leftChars="500" w:left="1050" w:firstLineChars="0" w:firstLine="0"/>
            </w:pPr>
            <w:r>
              <w:t>For example, if user has two BAM files A.bam and B.bam to split, bam.list should be formatted as:</w:t>
            </w:r>
          </w:p>
          <w:p w14:paraId="59F010F0" w14:textId="74F46C8F" w:rsidR="009B3037" w:rsidRPr="00DD4EAE" w:rsidRDefault="007A168D" w:rsidP="00651002">
            <w:pPr>
              <w:pStyle w:val="a8"/>
              <w:ind w:leftChars="500" w:left="1050" w:firstLineChars="0" w:firstLine="0"/>
            </w:pPr>
            <w:r w:rsidRPr="00DD4EAE">
              <w:rPr>
                <w:rFonts w:hint="eastAsia"/>
              </w:rPr>
              <w:t>.</w:t>
            </w:r>
            <w:r w:rsidRPr="00DD4EAE">
              <w:t>/</w:t>
            </w:r>
            <w:r w:rsidR="00651002" w:rsidRPr="00DD4EAE">
              <w:t>A.ba</w:t>
            </w:r>
            <w:r w:rsidR="009B3037" w:rsidRPr="00DD4EAE">
              <w:t>m</w:t>
            </w:r>
          </w:p>
          <w:p w14:paraId="5E8BF42B" w14:textId="6D935717" w:rsidR="00651002" w:rsidRDefault="007A168D" w:rsidP="00651002">
            <w:pPr>
              <w:ind w:firstLineChars="500" w:firstLine="1050"/>
            </w:pPr>
            <w:r w:rsidRPr="00DD4EAE">
              <w:t>./</w:t>
            </w:r>
            <w:r w:rsidR="00651002" w:rsidRPr="00DD4EAE">
              <w:t>B.</w:t>
            </w:r>
            <w:r w:rsidR="009B3037" w:rsidRPr="00DD4EAE">
              <w:t>bam</w:t>
            </w:r>
          </w:p>
          <w:p w14:paraId="15457802" w14:textId="77777777" w:rsidR="00601242" w:rsidRDefault="00651002" w:rsidP="00651002">
            <w:pPr>
              <w:ind w:firstLineChars="200" w:firstLine="420"/>
            </w:pPr>
            <w:r>
              <w:t xml:space="preserve">(2.2)  </w:t>
            </w:r>
            <w:r w:rsidR="009B3037">
              <w:t>with -s added, the output files would be compressed SAM files.</w:t>
            </w:r>
          </w:p>
          <w:p w14:paraId="21F0CE6C" w14:textId="7F347C2B" w:rsidR="00651002" w:rsidRPr="009B3037" w:rsidRDefault="00651002" w:rsidP="00651002">
            <w:pPr>
              <w:ind w:firstLineChars="200" w:firstLine="420"/>
            </w:pPr>
            <w:r>
              <w:rPr>
                <w:rFonts w:hint="eastAsia"/>
              </w:rPr>
              <w:t>(</w:t>
            </w:r>
            <w:r>
              <w:t>2.3)  with -r added, the header of each output file would keep its own chromosome.</w:t>
            </w:r>
          </w:p>
        </w:tc>
      </w:tr>
      <w:tr w:rsidR="00A2502B" w14:paraId="763D0250" w14:textId="77777777" w:rsidTr="00D74819">
        <w:tc>
          <w:tcPr>
            <w:tcW w:w="8296" w:type="dxa"/>
          </w:tcPr>
          <w:p w14:paraId="27F44FD8" w14:textId="0BFCE631" w:rsidR="00A2502B" w:rsidRDefault="00A2502B" w:rsidP="00A2502B">
            <w:pPr>
              <w:rPr>
                <w:b/>
              </w:rPr>
            </w:pPr>
            <w:r w:rsidRPr="00A2502B">
              <w:rPr>
                <w:b/>
              </w:rPr>
              <w:t>$</w:t>
            </w:r>
            <w:r w:rsidR="004523DB">
              <w:rPr>
                <w:b/>
              </w:rPr>
              <w:t xml:space="preserve"> </w:t>
            </w:r>
            <w:r w:rsidR="004523DB">
              <w:rPr>
                <w:rFonts w:hint="eastAsia"/>
                <w:b/>
              </w:rPr>
              <w:t>B</w:t>
            </w:r>
            <w:r w:rsidRPr="00A2502B">
              <w:rPr>
                <w:b/>
              </w:rPr>
              <w:t>am</w:t>
            </w:r>
            <w:r w:rsidR="004523DB">
              <w:rPr>
                <w:b/>
              </w:rPr>
              <w:t>D</w:t>
            </w:r>
            <w:r w:rsidRPr="00A2502B">
              <w:rPr>
                <w:b/>
              </w:rPr>
              <w:t>eal modify bamAssign</w:t>
            </w:r>
          </w:p>
          <w:p w14:paraId="4DD10E14" w14:textId="6815ED01" w:rsidR="00A2502B" w:rsidRDefault="00A2502B" w:rsidP="00A2502B">
            <w:pPr>
              <w:rPr>
                <w:b/>
              </w:rPr>
            </w:pPr>
          </w:p>
          <w:p w14:paraId="2C32341A" w14:textId="6999CADA" w:rsidR="00A2502B" w:rsidRDefault="000A06A6" w:rsidP="00A2502B">
            <w:pPr>
              <w:rPr>
                <w:b/>
              </w:rPr>
            </w:pPr>
            <w:r>
              <w:rPr>
                <w:b/>
              </w:rPr>
              <w:t>a</w:t>
            </w:r>
            <w:r w:rsidR="00B8496C">
              <w:rPr>
                <w:b/>
              </w:rPr>
              <w:t xml:space="preserve">ssign </w:t>
            </w:r>
            <w:r w:rsidR="00F76225">
              <w:rPr>
                <w:b/>
              </w:rPr>
              <w:t>chromosomes in SAM/BAM to different files</w:t>
            </w:r>
          </w:p>
          <w:p w14:paraId="4C0806F4" w14:textId="77777777" w:rsidR="000A06A6" w:rsidRPr="00A2502B" w:rsidRDefault="000A06A6" w:rsidP="00A2502B">
            <w:pPr>
              <w:rPr>
                <w:b/>
              </w:rPr>
            </w:pPr>
          </w:p>
          <w:p w14:paraId="5E880C8B" w14:textId="2D36E629" w:rsidR="00A2502B" w:rsidRPr="000A06A6" w:rsidRDefault="000A06A6" w:rsidP="00A2502B">
            <w:pPr>
              <w:rPr>
                <w:sz w:val="18"/>
                <w:szCs w:val="18"/>
                <w:highlight w:val="lightGray"/>
              </w:rPr>
            </w:pPr>
            <w:r w:rsidRPr="00A2502B">
              <w:rPr>
                <w:sz w:val="18"/>
                <w:szCs w:val="18"/>
                <w:highlight w:val="lightGray"/>
              </w:rPr>
              <w:t>Usage: bamAssign  -</w:t>
            </w:r>
            <w:r w:rsidR="00561A01">
              <w:rPr>
                <w:sz w:val="18"/>
                <w:szCs w:val="18"/>
                <w:highlight w:val="lightGray"/>
              </w:rPr>
              <w:t>i</w:t>
            </w:r>
            <w:r w:rsidRPr="00A2502B">
              <w:rPr>
                <w:sz w:val="18"/>
                <w:szCs w:val="18"/>
                <w:highlight w:val="lightGray"/>
              </w:rPr>
              <w:t xml:space="preserve"> </w:t>
            </w:r>
            <w:r w:rsidR="0040642A">
              <w:rPr>
                <w:sz w:val="18"/>
                <w:szCs w:val="18"/>
                <w:highlight w:val="lightGray"/>
              </w:rPr>
              <w:t xml:space="preserve"> </w:t>
            </w:r>
            <w:r w:rsidR="00920E54">
              <w:rPr>
                <w:rFonts w:hint="eastAsia"/>
                <w:sz w:val="18"/>
                <w:szCs w:val="18"/>
                <w:highlight w:val="lightGray"/>
              </w:rPr>
              <w:t>&lt;</w:t>
            </w:r>
            <w:r w:rsidRPr="00A2502B">
              <w:rPr>
                <w:sz w:val="18"/>
                <w:szCs w:val="18"/>
                <w:highlight w:val="lightGray"/>
              </w:rPr>
              <w:t>A.bam  B.bam</w:t>
            </w:r>
            <w:r w:rsidR="00920E54">
              <w:rPr>
                <w:sz w:val="18"/>
                <w:szCs w:val="18"/>
                <w:highlight w:val="lightGray"/>
              </w:rPr>
              <w:t>&gt;</w:t>
            </w:r>
            <w:r w:rsidRPr="00A2502B">
              <w:rPr>
                <w:sz w:val="18"/>
                <w:szCs w:val="18"/>
                <w:highlight w:val="lightGray"/>
              </w:rPr>
              <w:t xml:space="preserve">  </w:t>
            </w:r>
            <w:r w:rsidR="00561A01">
              <w:rPr>
                <w:sz w:val="18"/>
                <w:szCs w:val="18"/>
                <w:highlight w:val="lightGray"/>
              </w:rPr>
              <w:t>-a &lt;assign.list&gt;</w:t>
            </w:r>
            <w:r w:rsidR="007C18B2">
              <w:rPr>
                <w:sz w:val="18"/>
                <w:szCs w:val="18"/>
                <w:highlight w:val="lightGray"/>
              </w:rPr>
              <w:t xml:space="preserve"> </w:t>
            </w:r>
            <w:r w:rsidR="007C18B2" w:rsidRPr="00DD4EAE">
              <w:rPr>
                <w:sz w:val="18"/>
                <w:szCs w:val="18"/>
                <w:highlight w:val="lightGray"/>
              </w:rPr>
              <w:t>-r</w:t>
            </w:r>
          </w:p>
          <w:p w14:paraId="6AB10558" w14:textId="17E7B76D" w:rsidR="00A2502B" w:rsidRPr="00A2502B" w:rsidRDefault="00A2502B" w:rsidP="00A2502B">
            <w:pPr>
              <w:rPr>
                <w:sz w:val="18"/>
                <w:szCs w:val="18"/>
                <w:highlight w:val="lightGray"/>
              </w:rPr>
            </w:pPr>
            <w:r w:rsidRPr="00A2502B">
              <w:rPr>
                <w:sz w:val="18"/>
                <w:szCs w:val="18"/>
                <w:highlight w:val="lightGray"/>
              </w:rPr>
              <w:t>Usage: bamAssign  -</w:t>
            </w:r>
            <w:r w:rsidR="00561A01">
              <w:rPr>
                <w:sz w:val="18"/>
                <w:szCs w:val="18"/>
                <w:highlight w:val="lightGray"/>
              </w:rPr>
              <w:t>l</w:t>
            </w:r>
            <w:r w:rsidRPr="00A2502B">
              <w:rPr>
                <w:sz w:val="18"/>
                <w:szCs w:val="18"/>
                <w:highlight w:val="lightGray"/>
              </w:rPr>
              <w:t xml:space="preserve">  &lt;bam.list</w:t>
            </w:r>
            <w:r w:rsidR="00561A01">
              <w:rPr>
                <w:sz w:val="18"/>
                <w:szCs w:val="18"/>
                <w:highlight w:val="lightGray"/>
              </w:rPr>
              <w:t>&gt; -a &lt;assign.list&gt;</w:t>
            </w:r>
          </w:p>
          <w:p w14:paraId="4B856F57" w14:textId="50B9C39F" w:rsidR="00A2502B" w:rsidRPr="00A2502B" w:rsidRDefault="00A2502B" w:rsidP="00A2502B">
            <w:pPr>
              <w:ind w:firstLineChars="300" w:firstLine="540"/>
              <w:rPr>
                <w:sz w:val="18"/>
                <w:szCs w:val="18"/>
                <w:highlight w:val="lightGray"/>
              </w:rPr>
            </w:pPr>
            <w:r w:rsidRPr="00A2502B">
              <w:rPr>
                <w:sz w:val="18"/>
                <w:szCs w:val="18"/>
                <w:highlight w:val="lightGray"/>
              </w:rPr>
              <w:t>-</w:t>
            </w:r>
            <w:r w:rsidR="004444C0">
              <w:rPr>
                <w:sz w:val="18"/>
                <w:szCs w:val="18"/>
                <w:highlight w:val="lightGray"/>
              </w:rPr>
              <w:t>i</w:t>
            </w:r>
            <w:r w:rsidRPr="00A2502B">
              <w:rPr>
                <w:sz w:val="18"/>
                <w:szCs w:val="18"/>
                <w:highlight w:val="lightGray"/>
              </w:rPr>
              <w:t xml:space="preserve">    &lt;str&gt;     </w:t>
            </w:r>
            <w:r w:rsidR="0040642A">
              <w:rPr>
                <w:sz w:val="18"/>
                <w:szCs w:val="18"/>
                <w:highlight w:val="lightGray"/>
              </w:rPr>
              <w:t>input SAM</w:t>
            </w:r>
            <w:r w:rsidR="0040642A">
              <w:rPr>
                <w:rFonts w:hint="eastAsia"/>
                <w:sz w:val="18"/>
                <w:szCs w:val="18"/>
                <w:highlight w:val="lightGray"/>
              </w:rPr>
              <w:t>/</w:t>
            </w:r>
            <w:r w:rsidR="0040642A">
              <w:rPr>
                <w:sz w:val="18"/>
                <w:szCs w:val="18"/>
                <w:highlight w:val="lightGray"/>
              </w:rPr>
              <w:t>BAM</w:t>
            </w:r>
            <w:r w:rsidR="0040642A" w:rsidRPr="00DD4EAE">
              <w:rPr>
                <w:rFonts w:hint="eastAsia"/>
                <w:sz w:val="18"/>
                <w:szCs w:val="18"/>
                <w:highlight w:val="lightGray"/>
              </w:rPr>
              <w:t>,</w:t>
            </w:r>
            <w:r w:rsidR="0040642A" w:rsidRPr="00DD4EAE">
              <w:rPr>
                <w:sz w:val="18"/>
                <w:szCs w:val="18"/>
                <w:highlight w:val="lightGray"/>
              </w:rPr>
              <w:t xml:space="preserve"> delimited by space</w:t>
            </w:r>
          </w:p>
          <w:p w14:paraId="762F60CD" w14:textId="7404CE58" w:rsidR="00A2502B" w:rsidRDefault="00A2502B" w:rsidP="00A2502B">
            <w:pPr>
              <w:ind w:firstLineChars="300" w:firstLine="540"/>
              <w:rPr>
                <w:sz w:val="18"/>
                <w:szCs w:val="18"/>
                <w:highlight w:val="lightGray"/>
              </w:rPr>
            </w:pPr>
            <w:r w:rsidRPr="00A2502B">
              <w:rPr>
                <w:sz w:val="18"/>
                <w:szCs w:val="18"/>
                <w:highlight w:val="lightGray"/>
              </w:rPr>
              <w:t>-</w:t>
            </w:r>
            <w:r w:rsidR="004444C0">
              <w:rPr>
                <w:sz w:val="18"/>
                <w:szCs w:val="18"/>
                <w:highlight w:val="lightGray"/>
              </w:rPr>
              <w:t>l</w:t>
            </w:r>
            <w:r w:rsidRPr="00A2502B">
              <w:rPr>
                <w:sz w:val="18"/>
                <w:szCs w:val="18"/>
                <w:highlight w:val="lightGray"/>
              </w:rPr>
              <w:t xml:space="preserve">    &lt;str&gt;     </w:t>
            </w:r>
            <w:r w:rsidR="005B3742">
              <w:rPr>
                <w:rFonts w:hint="eastAsia"/>
                <w:sz w:val="18"/>
                <w:szCs w:val="18"/>
                <w:highlight w:val="lightGray"/>
              </w:rPr>
              <w:t>i</w:t>
            </w:r>
            <w:r w:rsidR="004444C0" w:rsidRPr="00BE0BD4">
              <w:rPr>
                <w:sz w:val="18"/>
                <w:szCs w:val="18"/>
                <w:highlight w:val="lightGray"/>
              </w:rPr>
              <w:t xml:space="preserve">nput </w:t>
            </w:r>
            <w:r w:rsidR="004444C0">
              <w:rPr>
                <w:sz w:val="18"/>
                <w:szCs w:val="18"/>
                <w:highlight w:val="lightGray"/>
              </w:rPr>
              <w:t>list of SAM</w:t>
            </w:r>
            <w:r w:rsidR="004444C0">
              <w:rPr>
                <w:rFonts w:hint="eastAsia"/>
                <w:sz w:val="18"/>
                <w:szCs w:val="18"/>
                <w:highlight w:val="lightGray"/>
              </w:rPr>
              <w:t>/</w:t>
            </w:r>
            <w:r w:rsidR="004444C0">
              <w:rPr>
                <w:sz w:val="18"/>
                <w:szCs w:val="18"/>
                <w:highlight w:val="lightGray"/>
              </w:rPr>
              <w:t>BAM files</w:t>
            </w:r>
          </w:p>
          <w:p w14:paraId="43C993E9" w14:textId="77777777" w:rsidR="008905E4" w:rsidRPr="00A2502B" w:rsidRDefault="008905E4" w:rsidP="008905E4">
            <w:pPr>
              <w:ind w:firstLineChars="300" w:firstLine="540"/>
              <w:rPr>
                <w:sz w:val="18"/>
                <w:szCs w:val="18"/>
                <w:highlight w:val="lightGray"/>
              </w:rPr>
            </w:pPr>
            <w:r w:rsidRPr="00A2502B">
              <w:rPr>
                <w:sz w:val="18"/>
                <w:szCs w:val="18"/>
                <w:highlight w:val="lightGray"/>
              </w:rPr>
              <w:t>-</w:t>
            </w:r>
            <w:r>
              <w:rPr>
                <w:sz w:val="18"/>
                <w:szCs w:val="18"/>
                <w:highlight w:val="lightGray"/>
              </w:rPr>
              <w:t>a</w:t>
            </w:r>
            <w:r w:rsidRPr="00A2502B">
              <w:rPr>
                <w:sz w:val="18"/>
                <w:szCs w:val="18"/>
                <w:highlight w:val="lightGray"/>
              </w:rPr>
              <w:t xml:space="preserve"> </w:t>
            </w:r>
            <w:r>
              <w:rPr>
                <w:sz w:val="18"/>
                <w:szCs w:val="18"/>
                <w:highlight w:val="lightGray"/>
              </w:rPr>
              <w:t xml:space="preserve">  </w:t>
            </w:r>
            <w:r w:rsidRPr="00A2502B">
              <w:rPr>
                <w:sz w:val="18"/>
                <w:szCs w:val="18"/>
                <w:highlight w:val="lightGray"/>
              </w:rPr>
              <w:t xml:space="preserve"> &lt;str&gt;    </w:t>
            </w:r>
            <w:r>
              <w:rPr>
                <w:sz w:val="18"/>
                <w:szCs w:val="18"/>
                <w:highlight w:val="lightGray"/>
              </w:rPr>
              <w:t xml:space="preserve"> list indicating how to assign chromosomes to outputs</w:t>
            </w:r>
          </w:p>
          <w:p w14:paraId="76846F1E" w14:textId="296F9204" w:rsidR="00145D1D" w:rsidRPr="00145D1D" w:rsidRDefault="00145D1D" w:rsidP="00145D1D">
            <w:pPr>
              <w:ind w:firstLineChars="300" w:firstLine="540"/>
              <w:rPr>
                <w:sz w:val="18"/>
                <w:szCs w:val="18"/>
                <w:highlight w:val="lightGray"/>
              </w:rPr>
            </w:pPr>
            <w:r w:rsidRPr="00A2502B">
              <w:rPr>
                <w:sz w:val="18"/>
                <w:szCs w:val="18"/>
                <w:highlight w:val="lightGray"/>
              </w:rPr>
              <w:t>-</w:t>
            </w:r>
            <w:r>
              <w:rPr>
                <w:sz w:val="18"/>
                <w:szCs w:val="18"/>
                <w:highlight w:val="lightGray"/>
              </w:rPr>
              <w:t>o</w:t>
            </w:r>
            <w:r w:rsidRPr="00A2502B">
              <w:rPr>
                <w:sz w:val="18"/>
                <w:szCs w:val="18"/>
                <w:highlight w:val="lightGray"/>
              </w:rPr>
              <w:t xml:space="preserve">    &lt;str&gt;    </w:t>
            </w:r>
            <w:r>
              <w:rPr>
                <w:sz w:val="18"/>
                <w:szCs w:val="18"/>
                <w:highlight w:val="lightGray"/>
              </w:rPr>
              <w:t xml:space="preserve"> output directory, default [PWD]</w:t>
            </w:r>
          </w:p>
          <w:p w14:paraId="582C6984" w14:textId="07C792CD" w:rsidR="00333932" w:rsidRDefault="00333932" w:rsidP="00333932">
            <w:pPr>
              <w:ind w:firstLineChars="300" w:firstLine="540"/>
              <w:rPr>
                <w:sz w:val="18"/>
                <w:szCs w:val="18"/>
                <w:highlight w:val="lightGray"/>
              </w:rPr>
            </w:pPr>
            <w:r w:rsidRPr="00BE0BD4">
              <w:rPr>
                <w:sz w:val="18"/>
                <w:szCs w:val="18"/>
                <w:highlight w:val="lightGray"/>
              </w:rPr>
              <w:t>-</w:t>
            </w:r>
            <w:r>
              <w:rPr>
                <w:sz w:val="18"/>
                <w:szCs w:val="18"/>
                <w:highlight w:val="lightGray"/>
              </w:rPr>
              <w:t>q</w:t>
            </w:r>
            <w:r w:rsidRPr="00BE0BD4">
              <w:rPr>
                <w:sz w:val="18"/>
                <w:szCs w:val="18"/>
                <w:highlight w:val="lightGray"/>
              </w:rPr>
              <w:t xml:space="preserve">   </w:t>
            </w:r>
            <w:r w:rsidR="00AE57EB">
              <w:rPr>
                <w:sz w:val="18"/>
                <w:szCs w:val="18"/>
                <w:highlight w:val="lightGray"/>
              </w:rPr>
              <w:t xml:space="preserve"> </w:t>
            </w:r>
            <w:r w:rsidRPr="00BE0BD4">
              <w:rPr>
                <w:sz w:val="18"/>
                <w:szCs w:val="18"/>
                <w:highlight w:val="lightGray"/>
              </w:rPr>
              <w:t xml:space="preserve">&lt;int&gt;  </w:t>
            </w:r>
            <w:r>
              <w:rPr>
                <w:sz w:val="18"/>
                <w:szCs w:val="18"/>
                <w:highlight w:val="lightGray"/>
              </w:rPr>
              <w:t xml:space="preserve"> </w:t>
            </w:r>
            <w:r w:rsidRPr="00BE0BD4">
              <w:rPr>
                <w:sz w:val="18"/>
                <w:szCs w:val="18"/>
                <w:highlight w:val="lightGray"/>
              </w:rPr>
              <w:t xml:space="preserve"> </w:t>
            </w:r>
            <w:r>
              <w:rPr>
                <w:sz w:val="18"/>
                <w:szCs w:val="18"/>
                <w:highlight w:val="lightGray"/>
              </w:rPr>
              <w:t xml:space="preserve">reads with quality lower than this would be classified to </w:t>
            </w:r>
            <w:r w:rsidRPr="00BE0BD4">
              <w:rPr>
                <w:sz w:val="18"/>
                <w:szCs w:val="18"/>
                <w:highlight w:val="lightGray"/>
              </w:rPr>
              <w:t>unmap.bam</w:t>
            </w:r>
            <w:r>
              <w:rPr>
                <w:sz w:val="18"/>
                <w:szCs w:val="18"/>
                <w:highlight w:val="lightGray"/>
              </w:rPr>
              <w:t xml:space="preserve">, default </w:t>
            </w:r>
            <w:r w:rsidRPr="00BE0BD4">
              <w:rPr>
                <w:sz w:val="18"/>
                <w:szCs w:val="18"/>
                <w:highlight w:val="lightGray"/>
              </w:rPr>
              <w:t>[10]</w:t>
            </w:r>
          </w:p>
          <w:p w14:paraId="308A77FD" w14:textId="75ADAD14" w:rsidR="00477A49" w:rsidRDefault="00477A49" w:rsidP="00477A49">
            <w:pPr>
              <w:ind w:firstLineChars="300" w:firstLine="540"/>
              <w:rPr>
                <w:sz w:val="18"/>
                <w:szCs w:val="18"/>
                <w:highlight w:val="lightGray"/>
              </w:rPr>
            </w:pPr>
            <w:r w:rsidRPr="00BE0BD4">
              <w:rPr>
                <w:sz w:val="18"/>
                <w:szCs w:val="18"/>
                <w:highlight w:val="lightGray"/>
              </w:rPr>
              <w:t>-</w:t>
            </w:r>
            <w:r>
              <w:rPr>
                <w:sz w:val="18"/>
                <w:szCs w:val="18"/>
                <w:highlight w:val="lightGray"/>
              </w:rPr>
              <w:t>r</w:t>
            </w:r>
            <w:r w:rsidRPr="00BE0BD4">
              <w:rPr>
                <w:sz w:val="18"/>
                <w:szCs w:val="18"/>
                <w:highlight w:val="lightGray"/>
              </w:rPr>
              <w:t xml:space="preserve">          </w:t>
            </w:r>
            <w:r>
              <w:rPr>
                <w:sz w:val="18"/>
                <w:szCs w:val="18"/>
                <w:highlight w:val="lightGray"/>
              </w:rPr>
              <w:t xml:space="preserve">     </w:t>
            </w:r>
            <w:r w:rsidR="005B3742" w:rsidRPr="005B3742">
              <w:rPr>
                <w:sz w:val="18"/>
                <w:szCs w:val="18"/>
                <w:highlight w:val="lightGray"/>
              </w:rPr>
              <w:t>reset output files headers by remove the chromosomes not in the output files</w:t>
            </w:r>
          </w:p>
          <w:p w14:paraId="20FA2D25" w14:textId="59CD55C4" w:rsidR="00477A49" w:rsidRPr="00D019B4" w:rsidRDefault="00477A49" w:rsidP="00477A49">
            <w:pPr>
              <w:ind w:firstLineChars="300" w:firstLine="540"/>
              <w:rPr>
                <w:sz w:val="18"/>
                <w:szCs w:val="18"/>
                <w:highlight w:val="lightGray"/>
              </w:rPr>
            </w:pPr>
            <w:r w:rsidRPr="00BE0BD4">
              <w:rPr>
                <w:sz w:val="18"/>
                <w:szCs w:val="18"/>
                <w:highlight w:val="lightGray"/>
              </w:rPr>
              <w:t>-</w:t>
            </w:r>
            <w:r w:rsidR="00FC425A">
              <w:rPr>
                <w:sz w:val="18"/>
                <w:szCs w:val="18"/>
                <w:highlight w:val="lightGray"/>
              </w:rPr>
              <w:t>h</w:t>
            </w:r>
            <w:r w:rsidRPr="00BE0BD4">
              <w:rPr>
                <w:sz w:val="18"/>
                <w:szCs w:val="18"/>
                <w:highlight w:val="lightGray"/>
              </w:rPr>
              <w:t xml:space="preserve">          </w:t>
            </w:r>
            <w:r w:rsidRPr="00A826DE">
              <w:rPr>
                <w:sz w:val="18"/>
                <w:szCs w:val="18"/>
                <w:highlight w:val="lightGray"/>
              </w:rPr>
              <w:t>show more details for help</w:t>
            </w:r>
          </w:p>
          <w:p w14:paraId="17E9F931" w14:textId="77777777" w:rsidR="00A2502B" w:rsidRPr="00477A49" w:rsidRDefault="00A2502B" w:rsidP="00BE0BD4">
            <w:pPr>
              <w:rPr>
                <w:b/>
              </w:rPr>
            </w:pPr>
          </w:p>
          <w:p w14:paraId="445621BD" w14:textId="2FA7B1FD" w:rsidR="008D30EE" w:rsidRDefault="00D90298" w:rsidP="008D30EE">
            <w:pPr>
              <w:pStyle w:val="a8"/>
              <w:numPr>
                <w:ilvl w:val="0"/>
                <w:numId w:val="17"/>
              </w:numPr>
              <w:ind w:firstLineChars="0"/>
            </w:pPr>
            <w:r>
              <w:t>b</w:t>
            </w:r>
            <w:r w:rsidR="008D30EE">
              <w:t xml:space="preserve">amAssign -i </w:t>
            </w:r>
            <w:r w:rsidR="000834C2">
              <w:t>&lt;</w:t>
            </w:r>
            <w:r w:rsidR="008D30EE">
              <w:t>A.bam B.bam</w:t>
            </w:r>
            <w:r w:rsidR="000834C2">
              <w:t>&gt;</w:t>
            </w:r>
            <w:r w:rsidR="008D30EE">
              <w:t xml:space="preserve"> </w:t>
            </w:r>
            <w:r>
              <w:t xml:space="preserve">-a &lt;assign.list&gt; </w:t>
            </w:r>
            <w:r w:rsidR="008D30EE">
              <w:t>-q Q</w:t>
            </w:r>
            <w:r w:rsidR="00A02CD0">
              <w:t xml:space="preserve"> </w:t>
            </w:r>
            <w:r>
              <w:t>-r</w:t>
            </w:r>
          </w:p>
          <w:p w14:paraId="692E7DF8" w14:textId="73ED2BEE" w:rsidR="00D90298" w:rsidRPr="00D90298" w:rsidRDefault="00D90298" w:rsidP="00D90298">
            <w:pPr>
              <w:pStyle w:val="a8"/>
              <w:ind w:left="360" w:firstLineChars="0" w:firstLine="0"/>
            </w:pPr>
            <w:r>
              <w:t>bamAssign -l &lt;bam.list&gt; -a &lt;assign.list&gt; -q Q -r</w:t>
            </w:r>
          </w:p>
          <w:p w14:paraId="37593A6F" w14:textId="164DA0D7" w:rsidR="008D30EE" w:rsidRDefault="008D30EE" w:rsidP="008D30EE">
            <w:pPr>
              <w:pStyle w:val="a8"/>
              <w:ind w:left="360" w:firstLineChars="0" w:firstLine="0"/>
            </w:pPr>
            <w:r>
              <w:t xml:space="preserve">This will </w:t>
            </w:r>
            <w:r w:rsidR="00D90298">
              <w:t>assign the chromosomes in the input SAM/BAM to different files according to the &lt;assign.list&gt; and output the results to current directory.</w:t>
            </w:r>
            <w:r w:rsidR="007E58C7">
              <w:t xml:space="preserve"> </w:t>
            </w:r>
          </w:p>
          <w:p w14:paraId="61C983C4" w14:textId="77777777" w:rsidR="00D90298" w:rsidRDefault="00D90298" w:rsidP="00D90298">
            <w:pPr>
              <w:pStyle w:val="a8"/>
              <w:numPr>
                <w:ilvl w:val="1"/>
                <w:numId w:val="18"/>
              </w:numPr>
              <w:ind w:firstLineChars="0"/>
            </w:pPr>
            <w:r>
              <w:t>-l lists the input files. For example, if user has two input files A.bam and B.bam, bam.list should be formatted as:</w:t>
            </w:r>
          </w:p>
          <w:p w14:paraId="0AD0E613" w14:textId="1833A946" w:rsidR="00D90298" w:rsidRPr="00DD4EAE" w:rsidRDefault="007A168D" w:rsidP="00D90298">
            <w:pPr>
              <w:pStyle w:val="a8"/>
              <w:ind w:left="1080" w:firstLineChars="0" w:firstLine="0"/>
            </w:pPr>
            <w:r w:rsidRPr="00DD4EAE">
              <w:t>./</w:t>
            </w:r>
            <w:r w:rsidR="00D90298" w:rsidRPr="00DD4EAE">
              <w:t>A.bam</w:t>
            </w:r>
          </w:p>
          <w:p w14:paraId="0B1721A6" w14:textId="201EEACC" w:rsidR="00D90298" w:rsidRDefault="007A168D" w:rsidP="00D90298">
            <w:pPr>
              <w:pStyle w:val="a8"/>
              <w:ind w:left="1080" w:firstLineChars="0" w:firstLine="0"/>
            </w:pPr>
            <w:r w:rsidRPr="00DD4EAE">
              <w:t>./</w:t>
            </w:r>
            <w:r w:rsidR="00D90298" w:rsidRPr="00DD4EAE">
              <w:t>B.bam</w:t>
            </w:r>
          </w:p>
          <w:p w14:paraId="544461CE" w14:textId="5EF8DE46" w:rsidR="00D90298" w:rsidRDefault="00D90298" w:rsidP="00D90298">
            <w:pPr>
              <w:pStyle w:val="a8"/>
              <w:numPr>
                <w:ilvl w:val="1"/>
                <w:numId w:val="18"/>
              </w:numPr>
              <w:ind w:firstLineChars="0"/>
            </w:pPr>
            <w:r>
              <w:t>Headers of the input SAM/BAMs should be the same.</w:t>
            </w:r>
          </w:p>
          <w:p w14:paraId="3CA31E10" w14:textId="77777777" w:rsidR="00D10CF7" w:rsidRDefault="007E58C7" w:rsidP="007E58C7">
            <w:pPr>
              <w:pStyle w:val="a8"/>
              <w:numPr>
                <w:ilvl w:val="1"/>
                <w:numId w:val="18"/>
              </w:numPr>
              <w:ind w:firstLineChars="0"/>
            </w:pPr>
            <w:r>
              <w:t xml:space="preserve">The &lt;assign.list&gt; indicates how to assign chromosomes to outputs. </w:t>
            </w:r>
          </w:p>
          <w:p w14:paraId="3AB5A5F5" w14:textId="7B483305" w:rsidR="007E58C7" w:rsidRDefault="007E58C7" w:rsidP="00D10CF7">
            <w:pPr>
              <w:pStyle w:val="a8"/>
              <w:ind w:left="1080" w:firstLineChars="0" w:firstLine="0"/>
            </w:pPr>
            <w:r>
              <w:t xml:space="preserve">For example, if there are </w:t>
            </w:r>
            <w:r w:rsidR="00D10CF7">
              <w:t>5</w:t>
            </w:r>
            <w:r>
              <w:t xml:space="preserve"> chromosomes (Chr1, Chr2, Chr3, Chr4</w:t>
            </w:r>
            <w:r w:rsidR="00D10CF7">
              <w:t>, Chr5</w:t>
            </w:r>
            <w:r>
              <w:t xml:space="preserve">) in the input, and the &lt;assign.list&gt; </w:t>
            </w:r>
            <w:r>
              <w:rPr>
                <w:rFonts w:hint="eastAsia"/>
              </w:rPr>
              <w:t>is</w:t>
            </w:r>
            <w:r>
              <w:t xml:space="preserve"> formatted as:</w:t>
            </w:r>
          </w:p>
          <w:p w14:paraId="2FC6C970" w14:textId="44825642" w:rsidR="007E58C7" w:rsidRDefault="00D10CF7" w:rsidP="007E58C7">
            <w:pPr>
              <w:pStyle w:val="a8"/>
              <w:ind w:left="1080" w:firstLineChars="0" w:firstLine="0"/>
            </w:pPr>
            <w:r>
              <w:rPr>
                <w:rFonts w:hint="eastAsia"/>
              </w:rPr>
              <w:t>C</w:t>
            </w:r>
            <w:r>
              <w:t>hr1  AAA</w:t>
            </w:r>
          </w:p>
          <w:p w14:paraId="711CA147" w14:textId="02EB3499" w:rsidR="00D10CF7" w:rsidRDefault="00D10CF7" w:rsidP="007E58C7">
            <w:pPr>
              <w:pStyle w:val="a8"/>
              <w:ind w:left="1080" w:firstLineChars="0" w:firstLine="0"/>
            </w:pPr>
            <w:r>
              <w:rPr>
                <w:rFonts w:hint="eastAsia"/>
              </w:rPr>
              <w:t>C</w:t>
            </w:r>
            <w:r>
              <w:t>hr2  AAA</w:t>
            </w:r>
          </w:p>
          <w:p w14:paraId="2D8E3F64" w14:textId="7D581DB9" w:rsidR="00D10CF7" w:rsidRDefault="00D10CF7" w:rsidP="007E58C7">
            <w:pPr>
              <w:pStyle w:val="a8"/>
              <w:ind w:left="1080" w:firstLineChars="0" w:firstLine="0"/>
            </w:pPr>
            <w:r>
              <w:rPr>
                <w:rFonts w:hint="eastAsia"/>
              </w:rPr>
              <w:t>C</w:t>
            </w:r>
            <w:r>
              <w:t>hr3  BBB</w:t>
            </w:r>
          </w:p>
          <w:p w14:paraId="55AD39FF" w14:textId="1E96AC3D" w:rsidR="00D10CF7" w:rsidRDefault="00D10CF7" w:rsidP="007E58C7">
            <w:pPr>
              <w:pStyle w:val="a8"/>
              <w:ind w:left="1080" w:firstLineChars="0" w:firstLine="0"/>
            </w:pPr>
            <w:r>
              <w:rPr>
                <w:rFonts w:hint="eastAsia"/>
              </w:rPr>
              <w:t>C</w:t>
            </w:r>
            <w:r>
              <w:t>hr4  BBB</w:t>
            </w:r>
          </w:p>
          <w:p w14:paraId="1443E6DA" w14:textId="35916BE6" w:rsidR="00D10CF7" w:rsidRDefault="00D10CF7" w:rsidP="007E58C7">
            <w:pPr>
              <w:pStyle w:val="a8"/>
              <w:ind w:left="1080" w:firstLineChars="0" w:firstLine="0"/>
            </w:pPr>
            <w:r>
              <w:t xml:space="preserve">bamAssign would output the reads of Chr1 and Chr2 to the file named AAA and output the reads of Chr3 and Chr4 to the file BBB. </w:t>
            </w:r>
          </w:p>
          <w:p w14:paraId="6CC87017" w14:textId="7EF612F0" w:rsidR="007E58C7" w:rsidRDefault="002E60D1" w:rsidP="002E60D1">
            <w:pPr>
              <w:pStyle w:val="a8"/>
              <w:numPr>
                <w:ilvl w:val="1"/>
                <w:numId w:val="18"/>
              </w:numPr>
              <w:ind w:firstLineChars="0"/>
            </w:pPr>
            <w:r>
              <w:t xml:space="preserve">Chromosomes not in the &lt;assign.list&gt; (like Chr5 in this example) would be outputted to a file named </w:t>
            </w:r>
            <w:r w:rsidRPr="002E60D1">
              <w:t>NaAss.bam</w:t>
            </w:r>
            <w:r>
              <w:t>.</w:t>
            </w:r>
          </w:p>
          <w:p w14:paraId="414188BC" w14:textId="30EED9CA" w:rsidR="002E60D1" w:rsidRDefault="002E60D1" w:rsidP="002E60D1">
            <w:pPr>
              <w:pStyle w:val="a8"/>
              <w:numPr>
                <w:ilvl w:val="1"/>
                <w:numId w:val="18"/>
              </w:numPr>
              <w:ind w:firstLineChars="0"/>
            </w:pPr>
            <w:r>
              <w:t xml:space="preserve">Both unmapped reads and reads with quality lower than Q (default value of Q is 10) would be outputted to file named </w:t>
            </w:r>
            <w:r w:rsidRPr="002E60D1">
              <w:t>UnMap.bam</w:t>
            </w:r>
            <w:r>
              <w:t>.</w:t>
            </w:r>
          </w:p>
          <w:p w14:paraId="5A6F2DCD" w14:textId="43ACA191" w:rsidR="0080038A" w:rsidRPr="003340FF" w:rsidRDefault="007C4798" w:rsidP="00BE0BD4">
            <w:pPr>
              <w:pStyle w:val="a8"/>
              <w:numPr>
                <w:ilvl w:val="1"/>
                <w:numId w:val="18"/>
              </w:numPr>
              <w:ind w:firstLineChars="0"/>
            </w:pPr>
            <w:r>
              <w:t>With -r added, t</w:t>
            </w:r>
            <w:r w:rsidRPr="007C4798">
              <w:t>he header of the output SAM/BAM will</w:t>
            </w:r>
            <w:r>
              <w:t xml:space="preserve"> keep its own chromosomes</w:t>
            </w:r>
            <w:r w:rsidRPr="007C4798">
              <w:t>. As the example above,</w:t>
            </w:r>
            <w:r>
              <w:t xml:space="preserve"> header of AAA would contain only </w:t>
            </w:r>
            <w:r w:rsidRPr="007C4798">
              <w:t>Chr1 and Chr2.</w:t>
            </w:r>
            <w:r w:rsidR="00253401">
              <w:t xml:space="preserve"> Without -r, the header of output would be the same as the header of input.</w:t>
            </w:r>
          </w:p>
        </w:tc>
      </w:tr>
      <w:tr w:rsidR="006F4D74" w14:paraId="4AE5699B" w14:textId="77777777" w:rsidTr="00D74819">
        <w:tc>
          <w:tcPr>
            <w:tcW w:w="8296" w:type="dxa"/>
          </w:tcPr>
          <w:p w14:paraId="2C20FA3B" w14:textId="14E24E7D" w:rsidR="00E318B4" w:rsidRDefault="00E318B4" w:rsidP="00E318B4">
            <w:pPr>
              <w:rPr>
                <w:b/>
              </w:rPr>
            </w:pPr>
            <w:r w:rsidRPr="005C4128">
              <w:rPr>
                <w:b/>
              </w:rPr>
              <w:lastRenderedPageBreak/>
              <w:t>$</w:t>
            </w:r>
            <w:r w:rsidR="00612965">
              <w:rPr>
                <w:b/>
              </w:rPr>
              <w:t xml:space="preserve"> B</w:t>
            </w:r>
            <w:r w:rsidRPr="005C4128">
              <w:rPr>
                <w:b/>
              </w:rPr>
              <w:t>am</w:t>
            </w:r>
            <w:r w:rsidR="00612965">
              <w:rPr>
                <w:b/>
              </w:rPr>
              <w:t>D</w:t>
            </w:r>
            <w:r w:rsidRPr="005C4128">
              <w:rPr>
                <w:b/>
              </w:rPr>
              <w:t>eal modify bamCat</w:t>
            </w:r>
          </w:p>
          <w:p w14:paraId="32DAD4ED" w14:textId="10275640" w:rsidR="009A77E6" w:rsidRDefault="009A77E6" w:rsidP="00E318B4">
            <w:pPr>
              <w:rPr>
                <w:b/>
              </w:rPr>
            </w:pPr>
          </w:p>
          <w:p w14:paraId="50249A09" w14:textId="51408059" w:rsidR="009A77E6" w:rsidRDefault="009A77E6" w:rsidP="00E318B4">
            <w:pPr>
              <w:rPr>
                <w:b/>
              </w:rPr>
            </w:pPr>
            <w:r>
              <w:rPr>
                <w:b/>
              </w:rPr>
              <w:t>capture multiple SAM/BAM files into one</w:t>
            </w:r>
          </w:p>
          <w:p w14:paraId="3288A741" w14:textId="77777777" w:rsidR="00C314CB" w:rsidRPr="005C4128" w:rsidRDefault="00C314CB" w:rsidP="00E318B4">
            <w:pPr>
              <w:rPr>
                <w:b/>
              </w:rPr>
            </w:pPr>
          </w:p>
          <w:p w14:paraId="30152540" w14:textId="42F1B511" w:rsidR="005C4128" w:rsidRDefault="00E318B4" w:rsidP="005C4128">
            <w:pPr>
              <w:ind w:firstLineChars="50" w:firstLine="90"/>
              <w:rPr>
                <w:sz w:val="18"/>
                <w:szCs w:val="18"/>
                <w:highlight w:val="lightGray"/>
              </w:rPr>
            </w:pPr>
            <w:r w:rsidRPr="005C4128">
              <w:rPr>
                <w:sz w:val="18"/>
                <w:szCs w:val="18"/>
                <w:highlight w:val="lightGray"/>
              </w:rPr>
              <w:t>Usage: bamCat  -</w:t>
            </w:r>
            <w:r w:rsidR="00BB70DA">
              <w:rPr>
                <w:sz w:val="18"/>
                <w:szCs w:val="18"/>
                <w:highlight w:val="lightGray"/>
              </w:rPr>
              <w:t>l</w:t>
            </w:r>
            <w:r w:rsidRPr="005C4128">
              <w:rPr>
                <w:sz w:val="18"/>
                <w:szCs w:val="18"/>
                <w:highlight w:val="lightGray"/>
              </w:rPr>
              <w:t xml:space="preserve">  &lt;.</w:t>
            </w:r>
            <w:r w:rsidR="00E47C3F">
              <w:rPr>
                <w:rFonts w:hint="eastAsia"/>
                <w:sz w:val="18"/>
                <w:szCs w:val="18"/>
                <w:highlight w:val="lightGray"/>
              </w:rPr>
              <w:t>s</w:t>
            </w:r>
            <w:r w:rsidRPr="005C4128">
              <w:rPr>
                <w:sz w:val="18"/>
                <w:szCs w:val="18"/>
                <w:highlight w:val="lightGray"/>
              </w:rPr>
              <w:t>ort</w:t>
            </w:r>
            <w:r w:rsidR="00E47C3F">
              <w:rPr>
                <w:rFonts w:hint="eastAsia"/>
                <w:sz w:val="18"/>
                <w:szCs w:val="18"/>
                <w:highlight w:val="lightGray"/>
              </w:rPr>
              <w:t>.bam.</w:t>
            </w:r>
            <w:r w:rsidRPr="005C4128">
              <w:rPr>
                <w:sz w:val="18"/>
                <w:szCs w:val="18"/>
                <w:highlight w:val="lightGray"/>
              </w:rPr>
              <w:t>list&gt;  -</w:t>
            </w:r>
            <w:r w:rsidR="00BB70DA">
              <w:rPr>
                <w:sz w:val="18"/>
                <w:szCs w:val="18"/>
                <w:highlight w:val="lightGray"/>
              </w:rPr>
              <w:t>o</w:t>
            </w:r>
            <w:r w:rsidRPr="005C4128">
              <w:rPr>
                <w:sz w:val="18"/>
                <w:szCs w:val="18"/>
                <w:highlight w:val="lightGray"/>
              </w:rPr>
              <w:t xml:space="preserve"> &lt;out.sort.bam&gt; </w:t>
            </w:r>
            <w:r w:rsidR="001F1E98" w:rsidRPr="007F3A67">
              <w:rPr>
                <w:sz w:val="18"/>
                <w:szCs w:val="18"/>
                <w:highlight w:val="lightGray"/>
              </w:rPr>
              <w:t>-s</w:t>
            </w:r>
          </w:p>
          <w:p w14:paraId="64F36542" w14:textId="555083A8" w:rsidR="00E318B4" w:rsidRPr="005C4128" w:rsidRDefault="00E318B4" w:rsidP="005C4128">
            <w:pPr>
              <w:ind w:firstLineChars="50" w:firstLine="90"/>
              <w:rPr>
                <w:sz w:val="18"/>
                <w:szCs w:val="18"/>
                <w:highlight w:val="lightGray"/>
              </w:rPr>
            </w:pPr>
            <w:r w:rsidRPr="005C4128">
              <w:rPr>
                <w:sz w:val="18"/>
                <w:szCs w:val="18"/>
                <w:highlight w:val="lightGray"/>
              </w:rPr>
              <w:lastRenderedPageBreak/>
              <w:t xml:space="preserve">Usage: bamCat  </w:t>
            </w:r>
            <w:r w:rsidR="00E71E0A">
              <w:rPr>
                <w:rFonts w:hint="eastAsia"/>
                <w:sz w:val="18"/>
                <w:szCs w:val="18"/>
                <w:highlight w:val="lightGray"/>
              </w:rPr>
              <w:t>-i</w:t>
            </w:r>
            <w:r w:rsidR="00E71E0A">
              <w:rPr>
                <w:sz w:val="18"/>
                <w:szCs w:val="18"/>
                <w:highlight w:val="lightGray"/>
              </w:rPr>
              <w:t xml:space="preserve"> </w:t>
            </w:r>
            <w:r w:rsidRPr="005C4128">
              <w:rPr>
                <w:sz w:val="18"/>
                <w:szCs w:val="18"/>
                <w:highlight w:val="lightGray"/>
              </w:rPr>
              <w:t xml:space="preserve"> </w:t>
            </w:r>
            <w:r w:rsidR="005C1578">
              <w:rPr>
                <w:rFonts w:hint="eastAsia"/>
                <w:sz w:val="18"/>
                <w:szCs w:val="18"/>
                <w:highlight w:val="lightGray"/>
              </w:rPr>
              <w:t>&lt;</w:t>
            </w:r>
            <w:r w:rsidRPr="005C4128">
              <w:rPr>
                <w:sz w:val="18"/>
                <w:szCs w:val="18"/>
                <w:highlight w:val="lightGray"/>
              </w:rPr>
              <w:t>A.bam B.bam</w:t>
            </w:r>
            <w:r w:rsidR="005C1578">
              <w:rPr>
                <w:sz w:val="18"/>
                <w:szCs w:val="18"/>
                <w:highlight w:val="lightGray"/>
              </w:rPr>
              <w:t>&gt;</w:t>
            </w:r>
            <w:r w:rsidRPr="005C4128">
              <w:rPr>
                <w:sz w:val="18"/>
                <w:szCs w:val="18"/>
                <w:highlight w:val="lightGray"/>
              </w:rPr>
              <w:t xml:space="preserve">  -</w:t>
            </w:r>
            <w:r w:rsidR="000B7EB7">
              <w:rPr>
                <w:rFonts w:hint="eastAsia"/>
                <w:sz w:val="18"/>
                <w:szCs w:val="18"/>
                <w:highlight w:val="lightGray"/>
              </w:rPr>
              <w:t>o</w:t>
            </w:r>
            <w:r w:rsidRPr="005C4128">
              <w:rPr>
                <w:sz w:val="18"/>
                <w:szCs w:val="18"/>
                <w:highlight w:val="lightGray"/>
              </w:rPr>
              <w:t xml:space="preserve"> C.bam</w:t>
            </w:r>
          </w:p>
          <w:p w14:paraId="735223D2" w14:textId="7F21D227" w:rsidR="000B7EB7" w:rsidRDefault="000B7EB7" w:rsidP="000B7EB7">
            <w:pPr>
              <w:ind w:firstLineChars="350" w:firstLine="63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w:t>
            </w:r>
            <w:r w:rsidR="005C1578">
              <w:rPr>
                <w:sz w:val="18"/>
                <w:szCs w:val="18"/>
                <w:highlight w:val="lightGray"/>
              </w:rPr>
              <w:t xml:space="preserve"> file</w:t>
            </w:r>
            <w:r w:rsidRPr="007F3A67">
              <w:rPr>
                <w:rFonts w:hint="eastAsia"/>
                <w:sz w:val="18"/>
                <w:szCs w:val="18"/>
                <w:highlight w:val="lightGray"/>
              </w:rPr>
              <w:t>,</w:t>
            </w:r>
            <w:r w:rsidRPr="007F3A67">
              <w:rPr>
                <w:sz w:val="18"/>
                <w:szCs w:val="18"/>
                <w:highlight w:val="lightGray"/>
              </w:rPr>
              <w:t xml:space="preserve"> delimited by space</w:t>
            </w:r>
          </w:p>
          <w:p w14:paraId="31352A66" w14:textId="1D8C98AC" w:rsidR="000B7EB7" w:rsidRPr="007F3A67" w:rsidRDefault="000B7EB7" w:rsidP="000B7EB7">
            <w:pPr>
              <w:ind w:firstLineChars="350" w:firstLine="630"/>
              <w:rPr>
                <w:sz w:val="18"/>
                <w:szCs w:val="18"/>
                <w:highlight w:val="lightGray"/>
              </w:rPr>
            </w:pPr>
            <w:r w:rsidRPr="00BE0BD4">
              <w:rPr>
                <w:sz w:val="18"/>
                <w:szCs w:val="18"/>
                <w:highlight w:val="lightGray"/>
              </w:rPr>
              <w:t>-</w:t>
            </w:r>
            <w:r>
              <w:rPr>
                <w:sz w:val="18"/>
                <w:szCs w:val="18"/>
                <w:highlight w:val="lightGray"/>
              </w:rPr>
              <w:t>l</w:t>
            </w:r>
            <w:r w:rsidR="005C1578">
              <w:rPr>
                <w:sz w:val="18"/>
                <w:szCs w:val="18"/>
                <w:highlight w:val="lightGray"/>
              </w:rPr>
              <w:t xml:space="preserve">    &lt;str&gt;     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 xml:space="preserve">BAM </w:t>
            </w:r>
            <w:r w:rsidRPr="007F3A67">
              <w:rPr>
                <w:sz w:val="18"/>
                <w:szCs w:val="18"/>
                <w:highlight w:val="lightGray"/>
              </w:rPr>
              <w:t>files</w:t>
            </w:r>
          </w:p>
          <w:p w14:paraId="3C574ABE" w14:textId="43B1B1A7" w:rsidR="005C4128" w:rsidRPr="005C4128" w:rsidRDefault="00E318B4" w:rsidP="005C4128">
            <w:pPr>
              <w:ind w:firstLineChars="350" w:firstLine="630"/>
              <w:rPr>
                <w:sz w:val="18"/>
                <w:szCs w:val="18"/>
                <w:highlight w:val="lightGray"/>
              </w:rPr>
            </w:pPr>
            <w:r w:rsidRPr="005C4128">
              <w:rPr>
                <w:sz w:val="18"/>
                <w:szCs w:val="18"/>
                <w:highlight w:val="lightGray"/>
              </w:rPr>
              <w:t>-</w:t>
            </w:r>
            <w:r w:rsidR="000B7EB7">
              <w:rPr>
                <w:sz w:val="18"/>
                <w:szCs w:val="18"/>
                <w:highlight w:val="lightGray"/>
              </w:rPr>
              <w:t>o</w:t>
            </w:r>
            <w:r w:rsidRPr="005C4128">
              <w:rPr>
                <w:sz w:val="18"/>
                <w:szCs w:val="18"/>
                <w:highlight w:val="lightGray"/>
              </w:rPr>
              <w:t xml:space="preserve">    &lt;str&gt;    </w:t>
            </w:r>
            <w:r w:rsidR="000B7EB7">
              <w:rPr>
                <w:sz w:val="18"/>
                <w:szCs w:val="18"/>
                <w:highlight w:val="lightGray"/>
              </w:rPr>
              <w:t>output BAM</w:t>
            </w:r>
            <w:r w:rsidR="00B525A5" w:rsidRPr="007F3A67">
              <w:rPr>
                <w:sz w:val="18"/>
                <w:szCs w:val="18"/>
                <w:highlight w:val="lightGray"/>
              </w:rPr>
              <w:t xml:space="preserve"> file</w:t>
            </w:r>
          </w:p>
          <w:p w14:paraId="4E3B3AB3" w14:textId="41709389" w:rsidR="005C4128" w:rsidRPr="005C4128" w:rsidRDefault="00E318B4" w:rsidP="005C4128">
            <w:pPr>
              <w:ind w:firstLineChars="350" w:firstLine="630"/>
              <w:rPr>
                <w:sz w:val="18"/>
                <w:szCs w:val="18"/>
                <w:highlight w:val="lightGray"/>
              </w:rPr>
            </w:pPr>
            <w:r w:rsidRPr="005C4128">
              <w:rPr>
                <w:sz w:val="18"/>
                <w:szCs w:val="18"/>
                <w:highlight w:val="lightGray"/>
              </w:rPr>
              <w:t>-</w:t>
            </w:r>
            <w:r w:rsidR="006648AB">
              <w:rPr>
                <w:sz w:val="18"/>
                <w:szCs w:val="18"/>
                <w:highlight w:val="lightGray"/>
              </w:rPr>
              <w:t>s</w:t>
            </w:r>
            <w:r w:rsidRPr="005C4128">
              <w:rPr>
                <w:sz w:val="18"/>
                <w:szCs w:val="18"/>
                <w:highlight w:val="lightGray"/>
              </w:rPr>
              <w:t xml:space="preserve">             </w:t>
            </w:r>
            <w:r w:rsidR="005C1578" w:rsidRPr="007F3A67">
              <w:rPr>
                <w:sz w:val="18"/>
                <w:szCs w:val="18"/>
                <w:highlight w:val="lightGray"/>
              </w:rPr>
              <w:t>output sort bam file when all inputs were sorted</w:t>
            </w:r>
          </w:p>
          <w:p w14:paraId="6E81571E" w14:textId="26DB123D" w:rsidR="006648AB" w:rsidRPr="00D019B4" w:rsidRDefault="00E318B4" w:rsidP="006648AB">
            <w:pPr>
              <w:ind w:firstLineChars="350" w:firstLine="630"/>
              <w:rPr>
                <w:sz w:val="18"/>
                <w:szCs w:val="18"/>
                <w:highlight w:val="lightGray"/>
              </w:rPr>
            </w:pPr>
            <w:r w:rsidRPr="005C4128">
              <w:rPr>
                <w:sz w:val="18"/>
                <w:szCs w:val="18"/>
                <w:highlight w:val="lightGray"/>
              </w:rPr>
              <w:t>-h</w:t>
            </w:r>
            <w:r w:rsidR="00597B12">
              <w:rPr>
                <w:sz w:val="18"/>
                <w:szCs w:val="18"/>
                <w:highlight w:val="lightGray"/>
              </w:rPr>
              <w:t xml:space="preserve">     </w:t>
            </w:r>
            <w:r w:rsidRPr="005C4128">
              <w:rPr>
                <w:sz w:val="18"/>
                <w:szCs w:val="18"/>
                <w:highlight w:val="lightGray"/>
              </w:rPr>
              <w:t xml:space="preserve">         </w:t>
            </w:r>
            <w:r w:rsidR="006648AB" w:rsidRPr="00A826DE">
              <w:rPr>
                <w:sz w:val="18"/>
                <w:szCs w:val="18"/>
                <w:highlight w:val="lightGray"/>
              </w:rPr>
              <w:t>show more details for help</w:t>
            </w:r>
          </w:p>
          <w:p w14:paraId="257A2521" w14:textId="7D147ED4" w:rsidR="005C4128" w:rsidRDefault="005C4128" w:rsidP="009A77E6"/>
          <w:p w14:paraId="5EAF90FF" w14:textId="7511611B" w:rsidR="008044DA" w:rsidRDefault="008044DA" w:rsidP="008044DA">
            <w:pPr>
              <w:pStyle w:val="a8"/>
              <w:numPr>
                <w:ilvl w:val="0"/>
                <w:numId w:val="11"/>
              </w:numPr>
              <w:ind w:firstLineChars="0"/>
            </w:pPr>
            <w:r>
              <w:t xml:space="preserve">bamCat -i </w:t>
            </w:r>
            <w:r w:rsidR="00870C12">
              <w:rPr>
                <w:rFonts w:hint="eastAsia"/>
              </w:rPr>
              <w:t>&lt;</w:t>
            </w:r>
            <w:r>
              <w:t>A.bam B.bam</w:t>
            </w:r>
            <w:r w:rsidR="00870C12">
              <w:t>&gt;</w:t>
            </w:r>
            <w:r>
              <w:t xml:space="preserve"> -o AAA -s</w:t>
            </w:r>
          </w:p>
          <w:p w14:paraId="46C7ED82" w14:textId="1A1250C4" w:rsidR="00C822E7" w:rsidRDefault="009F3350" w:rsidP="00C822E7">
            <w:pPr>
              <w:pStyle w:val="a8"/>
              <w:ind w:left="360" w:firstLineChars="0" w:firstLine="0"/>
              <w:rPr>
                <w:ins w:id="3" w:author="尹立新(Lixin Yin)" w:date="2020-05-13T10:33:00Z"/>
              </w:rPr>
            </w:pPr>
            <w:r w:rsidRPr="009F3350">
              <w:t xml:space="preserve">bamCat -i </w:t>
            </w:r>
            <w:r w:rsidR="00870C12">
              <w:t>&lt;</w:t>
            </w:r>
            <w:r w:rsidRPr="009F3350">
              <w:t>A.sort.bam B.sort.sam</w:t>
            </w:r>
            <w:r w:rsidR="00870C12">
              <w:t>&gt;</w:t>
            </w:r>
            <w:r w:rsidRPr="009F3350">
              <w:t xml:space="preserve"> -o AAA -s</w:t>
            </w:r>
          </w:p>
          <w:p w14:paraId="35530717" w14:textId="48B9C6F4" w:rsidR="003D3C8B" w:rsidRDefault="009F3350" w:rsidP="00C822E7">
            <w:pPr>
              <w:pStyle w:val="a8"/>
              <w:ind w:left="360" w:firstLineChars="0" w:firstLine="0"/>
            </w:pPr>
            <w:r w:rsidRPr="009F3350">
              <w:t xml:space="preserve">bamCat -l </w:t>
            </w:r>
            <w:r w:rsidR="00870C12">
              <w:t>&lt;</w:t>
            </w:r>
            <w:r w:rsidRPr="009F3350">
              <w:t>bam.list</w:t>
            </w:r>
            <w:r w:rsidR="00870C12">
              <w:t>&gt;</w:t>
            </w:r>
            <w:r w:rsidRPr="009F3350">
              <w:t xml:space="preserve"> -o AAA</w:t>
            </w:r>
          </w:p>
          <w:p w14:paraId="1657A179" w14:textId="1FA99B5B" w:rsidR="009F3350" w:rsidRDefault="009F3350" w:rsidP="00C822E7">
            <w:pPr>
              <w:pStyle w:val="a8"/>
              <w:ind w:left="360" w:firstLineChars="0" w:firstLine="0"/>
            </w:pPr>
            <w:r w:rsidRPr="009F3350">
              <w:t xml:space="preserve">bamCat -l </w:t>
            </w:r>
            <w:r w:rsidR="00870C12">
              <w:t>&lt;</w:t>
            </w:r>
            <w:r w:rsidRPr="009F3350">
              <w:t>bam.sort.list</w:t>
            </w:r>
            <w:r w:rsidR="00870C12">
              <w:t>&gt;</w:t>
            </w:r>
            <w:r w:rsidRPr="009F3350">
              <w:t xml:space="preserve"> -o AAA -s</w:t>
            </w:r>
          </w:p>
          <w:p w14:paraId="211E7438" w14:textId="5ED994AE" w:rsidR="00E310DC" w:rsidRDefault="008044DA" w:rsidP="00E310DC">
            <w:pPr>
              <w:pStyle w:val="a8"/>
              <w:ind w:left="360" w:firstLineChars="0" w:firstLine="0"/>
            </w:pPr>
            <w:r>
              <w:t>This will capture</w:t>
            </w:r>
            <w:r w:rsidR="00C822E7">
              <w:t xml:space="preserve"> the input files i</w:t>
            </w:r>
            <w:r>
              <w:t xml:space="preserve">nto one file and output the result to a sorted BAM file named AAA in current directory. </w:t>
            </w:r>
          </w:p>
          <w:p w14:paraId="1B2F3B87" w14:textId="1956BF9F" w:rsidR="008044DA" w:rsidRDefault="001A1ACC" w:rsidP="008044DA">
            <w:pPr>
              <w:pStyle w:val="a8"/>
              <w:numPr>
                <w:ilvl w:val="1"/>
                <w:numId w:val="12"/>
              </w:numPr>
              <w:ind w:firstLineChars="0"/>
            </w:pPr>
            <w:r>
              <w:rPr>
                <w:rFonts w:hint="eastAsia"/>
              </w:rPr>
              <w:t>-</w:t>
            </w:r>
            <w:r>
              <w:t>i input files could be all BAM, all SAM or the mix</w:t>
            </w:r>
            <w:r w:rsidR="00CC7713">
              <w:t xml:space="preserve"> of two</w:t>
            </w:r>
            <w:r w:rsidR="0083680D">
              <w:t>.</w:t>
            </w:r>
          </w:p>
          <w:p w14:paraId="237D97BC" w14:textId="75159AE1" w:rsidR="0083680D" w:rsidRDefault="0083680D" w:rsidP="0083680D">
            <w:pPr>
              <w:pStyle w:val="a8"/>
              <w:numPr>
                <w:ilvl w:val="1"/>
                <w:numId w:val="12"/>
              </w:numPr>
              <w:ind w:firstLineChars="0"/>
            </w:pPr>
            <w:r>
              <w:rPr>
                <w:rFonts w:hint="eastAsia"/>
              </w:rPr>
              <w:t>-</w:t>
            </w:r>
            <w:r>
              <w:t>l lists the input files. For example, if user has two input files A.bam and B.bam, bam.list should be formatted as:</w:t>
            </w:r>
          </w:p>
          <w:p w14:paraId="68D7798B" w14:textId="71E4826C" w:rsidR="0083680D" w:rsidRPr="007F3A67" w:rsidRDefault="009F3350" w:rsidP="0083680D">
            <w:pPr>
              <w:ind w:left="1080"/>
            </w:pPr>
            <w:r w:rsidRPr="007F3A67">
              <w:t>./</w:t>
            </w:r>
            <w:r w:rsidR="0083680D" w:rsidRPr="007F3A67">
              <w:t>A.bam</w:t>
            </w:r>
          </w:p>
          <w:p w14:paraId="3FAD557E" w14:textId="691E3389" w:rsidR="0083680D" w:rsidRDefault="009F3350" w:rsidP="0083680D">
            <w:pPr>
              <w:ind w:left="1080"/>
            </w:pPr>
            <w:r w:rsidRPr="007F3A67">
              <w:t>./</w:t>
            </w:r>
            <w:r w:rsidR="0083680D" w:rsidRPr="007F3A67">
              <w:t>B.</w:t>
            </w:r>
            <w:r w:rsidR="0083680D" w:rsidRPr="007F3A67">
              <w:rPr>
                <w:rFonts w:hint="eastAsia"/>
              </w:rPr>
              <w:t>b</w:t>
            </w:r>
            <w:r w:rsidR="0083680D" w:rsidRPr="007F3A67">
              <w:t>am</w:t>
            </w:r>
          </w:p>
          <w:p w14:paraId="6FDC0C4B" w14:textId="7B170EF3" w:rsidR="00E359B2" w:rsidRDefault="0083680D" w:rsidP="00E359B2">
            <w:pPr>
              <w:pStyle w:val="a8"/>
              <w:numPr>
                <w:ilvl w:val="1"/>
                <w:numId w:val="12"/>
              </w:numPr>
              <w:ind w:firstLineChars="0"/>
            </w:pPr>
            <w:r>
              <w:t>Input files could have different headers. If the input files have the same chromosome with different length, warning would be given and the longest length would be kept in the header for that chromosome.</w:t>
            </w:r>
          </w:p>
          <w:p w14:paraId="5F6543C3" w14:textId="0A7BE226" w:rsidR="005C4128" w:rsidRPr="007A53C7" w:rsidRDefault="0083680D" w:rsidP="005C4128">
            <w:pPr>
              <w:pStyle w:val="a8"/>
              <w:numPr>
                <w:ilvl w:val="1"/>
                <w:numId w:val="12"/>
              </w:numPr>
              <w:ind w:firstLineChars="0"/>
            </w:pPr>
            <w:r>
              <w:t>-s only works when the input files are sorted. Otherwise, the input files would be simply capture</w:t>
            </w:r>
            <w:r w:rsidR="007A53C7">
              <w:t>d</w:t>
            </w:r>
            <w:r>
              <w:t xml:space="preserve"> together.</w:t>
            </w:r>
          </w:p>
        </w:tc>
      </w:tr>
      <w:tr w:rsidR="006F4D74" w14:paraId="53859299" w14:textId="77777777" w:rsidTr="00D74819">
        <w:tc>
          <w:tcPr>
            <w:tcW w:w="8296" w:type="dxa"/>
          </w:tcPr>
          <w:p w14:paraId="703064C6" w14:textId="734B91B7" w:rsidR="00A45A46" w:rsidRPr="00625FA8" w:rsidRDefault="00A45A46" w:rsidP="00A45A46">
            <w:pPr>
              <w:rPr>
                <w:b/>
              </w:rPr>
            </w:pPr>
            <w:r w:rsidRPr="00625FA8">
              <w:rPr>
                <w:b/>
              </w:rPr>
              <w:lastRenderedPageBreak/>
              <w:t>$</w:t>
            </w:r>
            <w:r w:rsidR="00332872">
              <w:rPr>
                <w:b/>
              </w:rPr>
              <w:t xml:space="preserve"> B</w:t>
            </w:r>
            <w:r w:rsidRPr="00625FA8">
              <w:rPr>
                <w:b/>
              </w:rPr>
              <w:t>am</w:t>
            </w:r>
            <w:r w:rsidR="00332872">
              <w:rPr>
                <w:b/>
              </w:rPr>
              <w:t>D</w:t>
            </w:r>
            <w:r w:rsidRPr="00625FA8">
              <w:rPr>
                <w:b/>
              </w:rPr>
              <w:t xml:space="preserve">eal modify bamRand  </w:t>
            </w:r>
          </w:p>
          <w:p w14:paraId="139B7EBF" w14:textId="08417647" w:rsidR="009770FC" w:rsidRDefault="009770FC" w:rsidP="00A45A46"/>
          <w:p w14:paraId="41E89648" w14:textId="46041954" w:rsidR="00390EEB" w:rsidRPr="00206F61" w:rsidRDefault="00390EEB" w:rsidP="00390EEB">
            <w:pPr>
              <w:rPr>
                <w:b/>
              </w:rPr>
            </w:pPr>
            <w:r w:rsidRPr="001C6CE1">
              <w:rPr>
                <w:b/>
              </w:rPr>
              <w:t xml:space="preserve">randomly sample </w:t>
            </w:r>
            <w:r>
              <w:rPr>
                <w:b/>
              </w:rPr>
              <w:t>SAM/BAM</w:t>
            </w:r>
            <w:r w:rsidRPr="001C6CE1">
              <w:rPr>
                <w:b/>
              </w:rPr>
              <w:t xml:space="preserve"> by proportion</w:t>
            </w:r>
          </w:p>
          <w:p w14:paraId="52632E00" w14:textId="77777777" w:rsidR="00390EEB" w:rsidRDefault="00390EEB" w:rsidP="00A45A46"/>
          <w:p w14:paraId="383DE8EF" w14:textId="7BFEBB6F" w:rsidR="00A45A46" w:rsidRPr="009770FC" w:rsidRDefault="00A45A46" w:rsidP="00A45A46">
            <w:pPr>
              <w:rPr>
                <w:sz w:val="18"/>
                <w:szCs w:val="18"/>
                <w:highlight w:val="lightGray"/>
              </w:rPr>
            </w:pPr>
            <w:r w:rsidRPr="009770FC">
              <w:rPr>
                <w:sz w:val="18"/>
                <w:szCs w:val="18"/>
                <w:highlight w:val="lightGray"/>
              </w:rPr>
              <w:t>Usage: bamRand -</w:t>
            </w:r>
            <w:r w:rsidR="00625FA8">
              <w:rPr>
                <w:sz w:val="18"/>
                <w:szCs w:val="18"/>
                <w:highlight w:val="lightGray"/>
              </w:rPr>
              <w:t>i</w:t>
            </w:r>
            <w:r w:rsidRPr="009770FC">
              <w:rPr>
                <w:sz w:val="18"/>
                <w:szCs w:val="18"/>
                <w:highlight w:val="lightGray"/>
              </w:rPr>
              <w:t xml:space="preserve"> &lt;in.bam&gt; -</w:t>
            </w:r>
            <w:r w:rsidR="00625FA8">
              <w:rPr>
                <w:sz w:val="18"/>
                <w:szCs w:val="18"/>
                <w:highlight w:val="lightGray"/>
              </w:rPr>
              <w:t>o</w:t>
            </w:r>
            <w:r w:rsidRPr="009770FC">
              <w:rPr>
                <w:sz w:val="18"/>
                <w:szCs w:val="18"/>
                <w:highlight w:val="lightGray"/>
              </w:rPr>
              <w:t xml:space="preserve"> &lt;out.bam&gt;</w:t>
            </w:r>
          </w:p>
          <w:p w14:paraId="379C03C3" w14:textId="5B0E41BF" w:rsidR="009770FC" w:rsidRPr="009770FC" w:rsidRDefault="00A45A46" w:rsidP="009770FC">
            <w:pPr>
              <w:ind w:firstLineChars="300" w:firstLine="540"/>
              <w:rPr>
                <w:sz w:val="18"/>
                <w:szCs w:val="18"/>
                <w:highlight w:val="lightGray"/>
              </w:rPr>
            </w:pPr>
            <w:r w:rsidRPr="009770FC">
              <w:rPr>
                <w:sz w:val="18"/>
                <w:szCs w:val="18"/>
                <w:highlight w:val="lightGray"/>
              </w:rPr>
              <w:t>-</w:t>
            </w:r>
            <w:r w:rsidR="00625FA8">
              <w:rPr>
                <w:sz w:val="18"/>
                <w:szCs w:val="18"/>
                <w:highlight w:val="lightGray"/>
              </w:rPr>
              <w:t>i</w:t>
            </w:r>
            <w:r w:rsidRPr="009770FC">
              <w:rPr>
                <w:sz w:val="18"/>
                <w:szCs w:val="18"/>
                <w:highlight w:val="lightGray"/>
              </w:rPr>
              <w:t xml:space="preserve">        &lt;str&gt;   </w:t>
            </w:r>
            <w:r w:rsidR="00625FA8">
              <w:rPr>
                <w:sz w:val="18"/>
                <w:szCs w:val="18"/>
                <w:highlight w:val="lightGray"/>
              </w:rPr>
              <w:t xml:space="preserve">input </w:t>
            </w:r>
            <w:r w:rsidR="00625FA8" w:rsidRPr="007F3A67">
              <w:rPr>
                <w:sz w:val="18"/>
                <w:szCs w:val="18"/>
                <w:highlight w:val="lightGray"/>
              </w:rPr>
              <w:t>SAM</w:t>
            </w:r>
            <w:r w:rsidR="00625FA8" w:rsidRPr="007F3A67">
              <w:rPr>
                <w:rFonts w:hint="eastAsia"/>
                <w:sz w:val="18"/>
                <w:szCs w:val="18"/>
                <w:highlight w:val="lightGray"/>
              </w:rPr>
              <w:t>/</w:t>
            </w:r>
            <w:r w:rsidR="00625FA8" w:rsidRPr="007F3A67">
              <w:rPr>
                <w:sz w:val="18"/>
                <w:szCs w:val="18"/>
                <w:highlight w:val="lightGray"/>
              </w:rPr>
              <w:t>BAM</w:t>
            </w:r>
            <w:r w:rsidR="009F3350" w:rsidRPr="007F3A67">
              <w:rPr>
                <w:sz w:val="18"/>
                <w:szCs w:val="18"/>
                <w:highlight w:val="lightGray"/>
              </w:rPr>
              <w:t xml:space="preserve"> file</w:t>
            </w:r>
          </w:p>
          <w:p w14:paraId="2BAB9299" w14:textId="5A53AABB" w:rsidR="009770FC" w:rsidRPr="009770FC" w:rsidRDefault="00625FA8" w:rsidP="009770FC">
            <w:pPr>
              <w:ind w:firstLineChars="300" w:firstLine="540"/>
              <w:rPr>
                <w:sz w:val="18"/>
                <w:szCs w:val="18"/>
                <w:highlight w:val="lightGray"/>
              </w:rPr>
            </w:pPr>
            <w:r>
              <w:rPr>
                <w:sz w:val="18"/>
                <w:szCs w:val="18"/>
                <w:highlight w:val="lightGray"/>
              </w:rPr>
              <w:t>-o</w:t>
            </w:r>
            <w:r w:rsidR="00A45A46" w:rsidRPr="009770FC">
              <w:rPr>
                <w:sz w:val="18"/>
                <w:szCs w:val="18"/>
                <w:highlight w:val="lightGray"/>
              </w:rPr>
              <w:t xml:space="preserve">       &lt;str&gt;   </w:t>
            </w:r>
            <w:r>
              <w:rPr>
                <w:sz w:val="18"/>
                <w:szCs w:val="18"/>
                <w:highlight w:val="lightGray"/>
              </w:rPr>
              <w:t xml:space="preserve">output </w:t>
            </w:r>
            <w:r w:rsidRPr="007F3A67">
              <w:rPr>
                <w:sz w:val="18"/>
                <w:szCs w:val="18"/>
                <w:highlight w:val="lightGray"/>
              </w:rPr>
              <w:t>BAM</w:t>
            </w:r>
            <w:r w:rsidR="009F3350" w:rsidRPr="007F3A67">
              <w:rPr>
                <w:sz w:val="18"/>
                <w:szCs w:val="18"/>
                <w:highlight w:val="lightGray"/>
              </w:rPr>
              <w:t xml:space="preserve"> file</w:t>
            </w:r>
          </w:p>
          <w:p w14:paraId="74E2ECB4" w14:textId="77777777" w:rsidR="00625FA8" w:rsidRDefault="00A45A46" w:rsidP="009770FC">
            <w:pPr>
              <w:ind w:firstLineChars="300" w:firstLine="540"/>
              <w:rPr>
                <w:sz w:val="18"/>
                <w:szCs w:val="18"/>
                <w:highlight w:val="lightGray"/>
              </w:rPr>
            </w:pPr>
            <w:r w:rsidRPr="009770FC">
              <w:rPr>
                <w:sz w:val="18"/>
                <w:szCs w:val="18"/>
                <w:highlight w:val="lightGray"/>
              </w:rPr>
              <w:t>-</w:t>
            </w:r>
            <w:r w:rsidR="00625FA8">
              <w:rPr>
                <w:sz w:val="18"/>
                <w:szCs w:val="18"/>
                <w:highlight w:val="lightGray"/>
              </w:rPr>
              <w:t>p</w:t>
            </w:r>
            <w:r w:rsidRPr="009770FC">
              <w:rPr>
                <w:sz w:val="18"/>
                <w:szCs w:val="18"/>
                <w:highlight w:val="lightGray"/>
              </w:rPr>
              <w:t xml:space="preserve"> </w:t>
            </w:r>
            <w:r w:rsidR="00625FA8">
              <w:rPr>
                <w:sz w:val="18"/>
                <w:szCs w:val="18"/>
                <w:highlight w:val="lightGray"/>
              </w:rPr>
              <w:t xml:space="preserve">      </w:t>
            </w:r>
            <w:r w:rsidRPr="009770FC">
              <w:rPr>
                <w:sz w:val="18"/>
                <w:szCs w:val="18"/>
                <w:highlight w:val="lightGray"/>
              </w:rPr>
              <w:t xml:space="preserve">&lt;float&gt;   </w:t>
            </w:r>
            <w:r w:rsidR="00625FA8">
              <w:rPr>
                <w:sz w:val="18"/>
                <w:szCs w:val="18"/>
                <w:highlight w:val="lightGray"/>
              </w:rPr>
              <w:t xml:space="preserve">probability with which each read would be written into output, default </w:t>
            </w:r>
            <w:r w:rsidR="00625FA8" w:rsidRPr="00206F61">
              <w:rPr>
                <w:sz w:val="18"/>
                <w:szCs w:val="18"/>
                <w:highlight w:val="lightGray"/>
              </w:rPr>
              <w:t>[0.1]</w:t>
            </w:r>
          </w:p>
          <w:p w14:paraId="1017E7BE" w14:textId="77777777" w:rsidR="00D55E53" w:rsidRDefault="00A45A46" w:rsidP="00D55E53">
            <w:pPr>
              <w:ind w:firstLineChars="300" w:firstLine="540"/>
              <w:rPr>
                <w:sz w:val="18"/>
                <w:szCs w:val="18"/>
                <w:highlight w:val="lightGray"/>
              </w:rPr>
            </w:pPr>
            <w:r w:rsidRPr="009770FC">
              <w:rPr>
                <w:sz w:val="18"/>
                <w:szCs w:val="18"/>
                <w:highlight w:val="lightGray"/>
              </w:rPr>
              <w:t>-</w:t>
            </w:r>
            <w:r w:rsidR="00D55E53">
              <w:rPr>
                <w:sz w:val="18"/>
                <w:szCs w:val="18"/>
                <w:highlight w:val="lightGray"/>
              </w:rPr>
              <w:t>s</w:t>
            </w:r>
            <w:r w:rsidRPr="009770FC">
              <w:rPr>
                <w:sz w:val="18"/>
                <w:szCs w:val="18"/>
                <w:highlight w:val="lightGray"/>
              </w:rPr>
              <w:t xml:space="preserve">         &lt;int&gt;   </w:t>
            </w:r>
            <w:r w:rsidR="00D55E53" w:rsidRPr="00206F61">
              <w:rPr>
                <w:sz w:val="18"/>
                <w:szCs w:val="18"/>
                <w:highlight w:val="lightGray"/>
              </w:rPr>
              <w:t>rand</w:t>
            </w:r>
            <w:r w:rsidR="00D55E53">
              <w:rPr>
                <w:sz w:val="18"/>
                <w:szCs w:val="18"/>
                <w:highlight w:val="lightGray"/>
              </w:rPr>
              <w:t>om</w:t>
            </w:r>
            <w:r w:rsidR="00D55E53" w:rsidRPr="00206F61">
              <w:rPr>
                <w:sz w:val="18"/>
                <w:szCs w:val="18"/>
                <w:highlight w:val="lightGray"/>
              </w:rPr>
              <w:t xml:space="preserve"> seed,</w:t>
            </w:r>
            <w:r w:rsidR="00D55E53">
              <w:rPr>
                <w:sz w:val="18"/>
                <w:szCs w:val="18"/>
                <w:highlight w:val="lightGray"/>
              </w:rPr>
              <w:t xml:space="preserve"> </w:t>
            </w:r>
            <w:r w:rsidR="00D55E53" w:rsidRPr="00206F61">
              <w:rPr>
                <w:sz w:val="18"/>
                <w:szCs w:val="18"/>
                <w:highlight w:val="lightGray"/>
              </w:rPr>
              <w:t xml:space="preserve">default </w:t>
            </w:r>
            <w:r w:rsidR="00D55E53">
              <w:rPr>
                <w:sz w:val="18"/>
                <w:szCs w:val="18"/>
                <w:highlight w:val="lightGray"/>
              </w:rPr>
              <w:t>[</w:t>
            </w:r>
            <w:r w:rsidR="00D55E53" w:rsidRPr="00206F61">
              <w:rPr>
                <w:sz w:val="18"/>
                <w:szCs w:val="18"/>
                <w:highlight w:val="lightGray"/>
              </w:rPr>
              <w:t>time</w:t>
            </w:r>
            <w:r w:rsidR="00D55E53">
              <w:rPr>
                <w:sz w:val="18"/>
                <w:szCs w:val="18"/>
                <w:highlight w:val="lightGray"/>
              </w:rPr>
              <w:t>]</w:t>
            </w:r>
          </w:p>
          <w:p w14:paraId="7368A402" w14:textId="423A47A1" w:rsidR="006F4D74" w:rsidRPr="00D55E53" w:rsidRDefault="00A45A46" w:rsidP="00D55E53">
            <w:pPr>
              <w:ind w:firstLineChars="300" w:firstLine="540"/>
              <w:rPr>
                <w:sz w:val="18"/>
                <w:szCs w:val="18"/>
                <w:highlight w:val="lightGray"/>
              </w:rPr>
            </w:pPr>
            <w:r w:rsidRPr="009770FC">
              <w:rPr>
                <w:sz w:val="18"/>
                <w:szCs w:val="18"/>
                <w:highlight w:val="lightGray"/>
              </w:rPr>
              <w:t>-h</w:t>
            </w:r>
            <w:r w:rsidR="00DE5202">
              <w:rPr>
                <w:sz w:val="18"/>
                <w:szCs w:val="18"/>
                <w:highlight w:val="lightGray"/>
              </w:rPr>
              <w:t xml:space="preserve">           </w:t>
            </w:r>
            <w:r w:rsidRPr="009770FC">
              <w:rPr>
                <w:sz w:val="18"/>
                <w:szCs w:val="18"/>
                <w:highlight w:val="lightGray"/>
              </w:rPr>
              <w:t xml:space="preserve">      </w:t>
            </w:r>
            <w:r w:rsidR="00D55E53" w:rsidRPr="00A826DE">
              <w:rPr>
                <w:sz w:val="18"/>
                <w:szCs w:val="18"/>
                <w:highlight w:val="lightGray"/>
              </w:rPr>
              <w:t>show more details for help</w:t>
            </w:r>
            <w:r w:rsidR="00D55E53" w:rsidRPr="007F3A67">
              <w:rPr>
                <w:sz w:val="18"/>
                <w:szCs w:val="18"/>
                <w:highlight w:val="lightGray"/>
              </w:rPr>
              <w:t xml:space="preserve"> </w:t>
            </w:r>
          </w:p>
          <w:p w14:paraId="6E3E385D" w14:textId="77777777" w:rsidR="009770FC" w:rsidRDefault="009770FC" w:rsidP="006F4D74"/>
          <w:p w14:paraId="316C9CE2" w14:textId="6B8944B2" w:rsidR="000342E4" w:rsidRDefault="000342E4" w:rsidP="000342E4">
            <w:pPr>
              <w:pStyle w:val="a8"/>
              <w:numPr>
                <w:ilvl w:val="0"/>
                <w:numId w:val="15"/>
              </w:numPr>
              <w:ind w:firstLineChars="0"/>
            </w:pPr>
            <w:r>
              <w:t>bamRand -i &lt;in.bam&gt; -p X -o AAA</w:t>
            </w:r>
          </w:p>
          <w:p w14:paraId="5E112A03" w14:textId="0A75EF6D" w:rsidR="00DC0D07" w:rsidRPr="000342E4" w:rsidRDefault="000342E4" w:rsidP="00E24FCC">
            <w:pPr>
              <w:pStyle w:val="a8"/>
              <w:ind w:left="360" w:firstLineChars="0" w:firstLine="0"/>
            </w:pPr>
            <w:r>
              <w:rPr>
                <w:rFonts w:hint="eastAsia"/>
              </w:rPr>
              <w:t>F</w:t>
            </w:r>
            <w:r>
              <w:t xml:space="preserve">or each read in input SAM/BAM, they would be output into a file </w:t>
            </w:r>
            <w:r w:rsidR="00C81EBA">
              <w:t xml:space="preserve">named AAA with a probability X (default 0.1) </w:t>
            </w:r>
            <w:r>
              <w:t>in current directory.</w:t>
            </w:r>
          </w:p>
        </w:tc>
      </w:tr>
      <w:tr w:rsidR="00A45A46" w14:paraId="3894CAA8" w14:textId="77777777" w:rsidTr="00D74819">
        <w:tc>
          <w:tcPr>
            <w:tcW w:w="8296" w:type="dxa"/>
          </w:tcPr>
          <w:p w14:paraId="14A31262" w14:textId="0B30E787" w:rsidR="009F1ABB" w:rsidRDefault="00B927CB" w:rsidP="00B927CB">
            <w:pPr>
              <w:rPr>
                <w:b/>
              </w:rPr>
            </w:pPr>
            <w:r w:rsidRPr="0000784D">
              <w:rPr>
                <w:b/>
              </w:rPr>
              <w:t>$</w:t>
            </w:r>
            <w:r w:rsidR="007A3E1C">
              <w:rPr>
                <w:b/>
              </w:rPr>
              <w:t xml:space="preserve"> B</w:t>
            </w:r>
            <w:r w:rsidRPr="0000784D">
              <w:rPr>
                <w:b/>
              </w:rPr>
              <w:t>am</w:t>
            </w:r>
            <w:r w:rsidR="007A3E1C">
              <w:rPr>
                <w:b/>
              </w:rPr>
              <w:t>D</w:t>
            </w:r>
            <w:r w:rsidRPr="0000784D">
              <w:rPr>
                <w:b/>
              </w:rPr>
              <w:t>eal modify bamSubChr</w:t>
            </w:r>
          </w:p>
          <w:p w14:paraId="113FAB6C" w14:textId="52A003F5" w:rsidR="009F1ABB" w:rsidRDefault="009F1ABB" w:rsidP="00B927CB">
            <w:pPr>
              <w:rPr>
                <w:b/>
              </w:rPr>
            </w:pPr>
          </w:p>
          <w:p w14:paraId="5FC4B0E8" w14:textId="7D2FD745" w:rsidR="009F1ABB" w:rsidRPr="009F1ABB" w:rsidRDefault="009F1ABB" w:rsidP="00B927CB">
            <w:pPr>
              <w:rPr>
                <w:b/>
              </w:rPr>
            </w:pPr>
            <w:r>
              <w:rPr>
                <w:b/>
              </w:rPr>
              <w:t>extract or remove chromosome(s) from SAM/BAM</w:t>
            </w:r>
          </w:p>
          <w:p w14:paraId="0AF6AAB8" w14:textId="77777777" w:rsidR="009F1ABB" w:rsidRDefault="009F1ABB" w:rsidP="00B927CB"/>
          <w:p w14:paraId="26A35DB2" w14:textId="3159BCB2" w:rsidR="00B927CB" w:rsidRDefault="00B927CB" w:rsidP="00B927CB">
            <w:pPr>
              <w:rPr>
                <w:sz w:val="18"/>
                <w:szCs w:val="18"/>
                <w:highlight w:val="lightGray"/>
              </w:rPr>
            </w:pPr>
            <w:r w:rsidRPr="0000784D">
              <w:rPr>
                <w:sz w:val="18"/>
                <w:szCs w:val="18"/>
                <w:highlight w:val="lightGray"/>
              </w:rPr>
              <w:t xml:space="preserve">Usage: </w:t>
            </w:r>
            <w:r w:rsidR="002D4B20">
              <w:rPr>
                <w:sz w:val="18"/>
                <w:szCs w:val="18"/>
                <w:highlight w:val="lightGray"/>
              </w:rPr>
              <w:t>bam</w:t>
            </w:r>
            <w:r w:rsidRPr="0000784D">
              <w:rPr>
                <w:sz w:val="18"/>
                <w:szCs w:val="18"/>
                <w:highlight w:val="lightGray"/>
              </w:rPr>
              <w:t>SubChr -</w:t>
            </w:r>
            <w:r w:rsidR="005942F1">
              <w:rPr>
                <w:sz w:val="18"/>
                <w:szCs w:val="18"/>
                <w:highlight w:val="lightGray"/>
              </w:rPr>
              <w:t>i</w:t>
            </w:r>
            <w:r w:rsidRPr="0000784D">
              <w:rPr>
                <w:sz w:val="18"/>
                <w:szCs w:val="18"/>
                <w:highlight w:val="lightGray"/>
              </w:rPr>
              <w:t xml:space="preserve"> &lt;in.bam&gt; </w:t>
            </w:r>
            <w:r w:rsidR="009F1ABB">
              <w:rPr>
                <w:sz w:val="18"/>
                <w:szCs w:val="18"/>
                <w:highlight w:val="lightGray"/>
              </w:rPr>
              <w:t xml:space="preserve"> </w:t>
            </w:r>
            <w:r w:rsidRPr="0000784D">
              <w:rPr>
                <w:sz w:val="18"/>
                <w:szCs w:val="18"/>
                <w:highlight w:val="lightGray"/>
              </w:rPr>
              <w:t>-</w:t>
            </w:r>
            <w:r w:rsidR="00FB097C">
              <w:rPr>
                <w:sz w:val="18"/>
                <w:szCs w:val="18"/>
                <w:highlight w:val="lightGray"/>
              </w:rPr>
              <w:t>d</w:t>
            </w:r>
            <w:r w:rsidR="009F1ABB">
              <w:rPr>
                <w:sz w:val="18"/>
                <w:szCs w:val="18"/>
                <w:highlight w:val="lightGray"/>
              </w:rPr>
              <w:t xml:space="preserve"> </w:t>
            </w:r>
            <w:r w:rsidRPr="0000784D">
              <w:rPr>
                <w:sz w:val="18"/>
                <w:szCs w:val="18"/>
                <w:highlight w:val="lightGray"/>
              </w:rPr>
              <w:t xml:space="preserve">&lt;list&gt; </w:t>
            </w:r>
            <w:r w:rsidR="009F1ABB">
              <w:rPr>
                <w:sz w:val="18"/>
                <w:szCs w:val="18"/>
                <w:highlight w:val="lightGray"/>
              </w:rPr>
              <w:t xml:space="preserve"> </w:t>
            </w:r>
            <w:r w:rsidRPr="0000784D">
              <w:rPr>
                <w:sz w:val="18"/>
                <w:szCs w:val="18"/>
                <w:highlight w:val="lightGray"/>
              </w:rPr>
              <w:t>-</w:t>
            </w:r>
            <w:r w:rsidR="005942F1">
              <w:rPr>
                <w:sz w:val="18"/>
                <w:szCs w:val="18"/>
                <w:highlight w:val="lightGray"/>
              </w:rPr>
              <w:t xml:space="preserve">o </w:t>
            </w:r>
            <w:r w:rsidRPr="0000784D">
              <w:rPr>
                <w:sz w:val="18"/>
                <w:szCs w:val="18"/>
                <w:highlight w:val="lightGray"/>
              </w:rPr>
              <w:t>&lt;out.bam&gt;</w:t>
            </w:r>
          </w:p>
          <w:p w14:paraId="48AEB21E" w14:textId="4A9E88FE" w:rsidR="00BB32CE" w:rsidRDefault="00BB32CE" w:rsidP="00BB32CE">
            <w:pPr>
              <w:ind w:firstLineChars="300" w:firstLine="540"/>
              <w:rPr>
                <w:sz w:val="18"/>
                <w:szCs w:val="18"/>
                <w:highlight w:val="lightGray"/>
              </w:rPr>
            </w:pPr>
            <w:r w:rsidRPr="0000784D">
              <w:rPr>
                <w:sz w:val="18"/>
                <w:szCs w:val="18"/>
                <w:highlight w:val="lightGray"/>
              </w:rPr>
              <w:t xml:space="preserve"> </w:t>
            </w:r>
            <w:r w:rsidR="002D4B20">
              <w:rPr>
                <w:sz w:val="18"/>
                <w:szCs w:val="18"/>
                <w:highlight w:val="lightGray"/>
              </w:rPr>
              <w:t>bam</w:t>
            </w:r>
            <w:r w:rsidRPr="0000784D">
              <w:rPr>
                <w:sz w:val="18"/>
                <w:szCs w:val="18"/>
                <w:highlight w:val="lightGray"/>
              </w:rPr>
              <w:t>SubChr -</w:t>
            </w:r>
            <w:r>
              <w:rPr>
                <w:sz w:val="18"/>
                <w:szCs w:val="18"/>
                <w:highlight w:val="lightGray"/>
              </w:rPr>
              <w:t>i</w:t>
            </w:r>
            <w:r w:rsidRPr="0000784D">
              <w:rPr>
                <w:sz w:val="18"/>
                <w:szCs w:val="18"/>
                <w:highlight w:val="lightGray"/>
              </w:rPr>
              <w:t xml:space="preserve"> &lt;in.bam&gt; </w:t>
            </w:r>
            <w:r w:rsidR="009F1ABB">
              <w:rPr>
                <w:sz w:val="18"/>
                <w:szCs w:val="18"/>
                <w:highlight w:val="lightGray"/>
              </w:rPr>
              <w:t xml:space="preserve"> </w:t>
            </w:r>
            <w:r w:rsidRPr="0000784D">
              <w:rPr>
                <w:sz w:val="18"/>
                <w:szCs w:val="18"/>
                <w:highlight w:val="lightGray"/>
              </w:rPr>
              <w:t>-</w:t>
            </w:r>
            <w:r>
              <w:rPr>
                <w:sz w:val="18"/>
                <w:szCs w:val="18"/>
                <w:highlight w:val="lightGray"/>
              </w:rPr>
              <w:t>k</w:t>
            </w:r>
            <w:r w:rsidR="009F1ABB">
              <w:rPr>
                <w:sz w:val="18"/>
                <w:szCs w:val="18"/>
                <w:highlight w:val="lightGray"/>
              </w:rPr>
              <w:t xml:space="preserve"> </w:t>
            </w:r>
            <w:r w:rsidRPr="0000784D">
              <w:rPr>
                <w:sz w:val="18"/>
                <w:szCs w:val="18"/>
                <w:highlight w:val="lightGray"/>
              </w:rPr>
              <w:t xml:space="preserve">&lt;list&gt; </w:t>
            </w:r>
            <w:r w:rsidR="009F1ABB">
              <w:rPr>
                <w:sz w:val="18"/>
                <w:szCs w:val="18"/>
                <w:highlight w:val="lightGray"/>
              </w:rPr>
              <w:t xml:space="preserve"> </w:t>
            </w:r>
            <w:r w:rsidRPr="0000784D">
              <w:rPr>
                <w:sz w:val="18"/>
                <w:szCs w:val="18"/>
                <w:highlight w:val="lightGray"/>
              </w:rPr>
              <w:t>-</w:t>
            </w:r>
            <w:r>
              <w:rPr>
                <w:sz w:val="18"/>
                <w:szCs w:val="18"/>
                <w:highlight w:val="lightGray"/>
              </w:rPr>
              <w:t xml:space="preserve">o </w:t>
            </w:r>
            <w:r w:rsidRPr="0000784D">
              <w:rPr>
                <w:sz w:val="18"/>
                <w:szCs w:val="18"/>
                <w:highlight w:val="lightGray"/>
              </w:rPr>
              <w:t>&lt;out.bam&gt;</w:t>
            </w:r>
          </w:p>
          <w:p w14:paraId="40D7C6D9" w14:textId="75A20356" w:rsidR="003E428C" w:rsidRDefault="00B927CB" w:rsidP="003E428C">
            <w:pPr>
              <w:ind w:firstLineChars="300" w:firstLine="540"/>
              <w:rPr>
                <w:sz w:val="18"/>
                <w:szCs w:val="18"/>
                <w:highlight w:val="lightGray"/>
              </w:rPr>
            </w:pPr>
            <w:r w:rsidRPr="0000784D">
              <w:rPr>
                <w:sz w:val="18"/>
                <w:szCs w:val="18"/>
                <w:highlight w:val="lightGray"/>
              </w:rPr>
              <w:t>-</w:t>
            </w:r>
            <w:r w:rsidR="003E428C">
              <w:rPr>
                <w:sz w:val="18"/>
                <w:szCs w:val="18"/>
                <w:highlight w:val="lightGray"/>
              </w:rPr>
              <w:t>i</w:t>
            </w:r>
            <w:r w:rsidRPr="0000784D">
              <w:rPr>
                <w:sz w:val="18"/>
                <w:szCs w:val="18"/>
                <w:highlight w:val="lightGray"/>
              </w:rPr>
              <w:t xml:space="preserve">       &lt;str&gt;    </w:t>
            </w:r>
            <w:r w:rsidR="003E428C">
              <w:rPr>
                <w:sz w:val="18"/>
                <w:szCs w:val="18"/>
                <w:highlight w:val="lightGray"/>
              </w:rPr>
              <w:t>input SAM</w:t>
            </w:r>
            <w:r w:rsidR="003E428C">
              <w:rPr>
                <w:rFonts w:hint="eastAsia"/>
                <w:sz w:val="18"/>
                <w:szCs w:val="18"/>
                <w:highlight w:val="lightGray"/>
              </w:rPr>
              <w:t>/</w:t>
            </w:r>
            <w:r w:rsidR="003E428C">
              <w:rPr>
                <w:sz w:val="18"/>
                <w:szCs w:val="18"/>
                <w:highlight w:val="lightGray"/>
              </w:rPr>
              <w:t>BAM</w:t>
            </w:r>
            <w:r w:rsidR="0048640A">
              <w:rPr>
                <w:sz w:val="18"/>
                <w:szCs w:val="18"/>
                <w:highlight w:val="lightGray"/>
              </w:rPr>
              <w:t xml:space="preserve"> file</w:t>
            </w:r>
          </w:p>
          <w:p w14:paraId="5F5E6E5F" w14:textId="6E82FAF6" w:rsidR="003E428C" w:rsidRDefault="003E428C" w:rsidP="003E428C">
            <w:pPr>
              <w:ind w:firstLineChars="300" w:firstLine="540"/>
              <w:rPr>
                <w:sz w:val="18"/>
                <w:szCs w:val="18"/>
                <w:highlight w:val="lightGray"/>
              </w:rPr>
            </w:pPr>
            <w:r>
              <w:rPr>
                <w:sz w:val="18"/>
                <w:szCs w:val="18"/>
                <w:highlight w:val="lightGray"/>
              </w:rPr>
              <w:lastRenderedPageBreak/>
              <w:t>-o</w:t>
            </w:r>
            <w:r w:rsidR="00B927CB" w:rsidRPr="0000784D">
              <w:rPr>
                <w:sz w:val="18"/>
                <w:szCs w:val="18"/>
                <w:highlight w:val="lightGray"/>
              </w:rPr>
              <w:t xml:space="preserve">      &lt;str&gt;    </w:t>
            </w:r>
            <w:r w:rsidR="007A44FE">
              <w:rPr>
                <w:sz w:val="18"/>
                <w:szCs w:val="18"/>
                <w:highlight w:val="lightGray"/>
              </w:rPr>
              <w:t xml:space="preserve"> </w:t>
            </w:r>
            <w:r>
              <w:rPr>
                <w:sz w:val="18"/>
                <w:szCs w:val="18"/>
                <w:highlight w:val="lightGray"/>
              </w:rPr>
              <w:t>output</w:t>
            </w:r>
            <w:r w:rsidR="00B927CB" w:rsidRPr="0000784D">
              <w:rPr>
                <w:sz w:val="18"/>
                <w:szCs w:val="18"/>
                <w:highlight w:val="lightGray"/>
              </w:rPr>
              <w:t xml:space="preserve"> </w:t>
            </w:r>
            <w:r>
              <w:rPr>
                <w:sz w:val="18"/>
                <w:szCs w:val="18"/>
                <w:highlight w:val="lightGray"/>
              </w:rPr>
              <w:t>BAM</w:t>
            </w:r>
            <w:r w:rsidR="0048640A">
              <w:rPr>
                <w:sz w:val="18"/>
                <w:szCs w:val="18"/>
                <w:highlight w:val="lightGray"/>
              </w:rPr>
              <w:t xml:space="preserve"> file</w:t>
            </w:r>
          </w:p>
          <w:p w14:paraId="5935C0F0" w14:textId="4E3B0CD9" w:rsidR="003E428C" w:rsidRDefault="00B927CB" w:rsidP="003E428C">
            <w:pPr>
              <w:ind w:firstLineChars="300" w:firstLine="540"/>
              <w:rPr>
                <w:sz w:val="18"/>
                <w:szCs w:val="18"/>
                <w:highlight w:val="lightGray"/>
              </w:rPr>
            </w:pPr>
            <w:r w:rsidRPr="0000784D">
              <w:rPr>
                <w:sz w:val="18"/>
                <w:szCs w:val="18"/>
                <w:highlight w:val="lightGray"/>
              </w:rPr>
              <w:t>-</w:t>
            </w:r>
            <w:r w:rsidR="003E428C">
              <w:rPr>
                <w:sz w:val="18"/>
                <w:szCs w:val="18"/>
                <w:highlight w:val="lightGray"/>
              </w:rPr>
              <w:t xml:space="preserve">k   </w:t>
            </w:r>
            <w:r w:rsidRPr="0000784D">
              <w:rPr>
                <w:sz w:val="18"/>
                <w:szCs w:val="18"/>
                <w:highlight w:val="lightGray"/>
              </w:rPr>
              <w:t xml:space="preserve">    &lt;str&gt;   </w:t>
            </w:r>
            <w:r w:rsidR="008A1F4C">
              <w:rPr>
                <w:sz w:val="18"/>
                <w:szCs w:val="18"/>
                <w:highlight w:val="lightGray"/>
              </w:rPr>
              <w:t xml:space="preserve"> list of chromosomes to </w:t>
            </w:r>
            <w:r w:rsidR="009F1ABB">
              <w:rPr>
                <w:sz w:val="18"/>
                <w:szCs w:val="18"/>
                <w:highlight w:val="lightGray"/>
              </w:rPr>
              <w:t xml:space="preserve">be </w:t>
            </w:r>
            <w:r w:rsidR="008A1F4C">
              <w:rPr>
                <w:sz w:val="18"/>
                <w:szCs w:val="18"/>
                <w:highlight w:val="lightGray"/>
              </w:rPr>
              <w:t>ke</w:t>
            </w:r>
            <w:r w:rsidR="009F1ABB">
              <w:rPr>
                <w:sz w:val="18"/>
                <w:szCs w:val="18"/>
                <w:highlight w:val="lightGray"/>
              </w:rPr>
              <w:t>pt</w:t>
            </w:r>
          </w:p>
          <w:p w14:paraId="3B070056" w14:textId="0543FD92" w:rsidR="003E428C" w:rsidRDefault="003E428C" w:rsidP="003E428C">
            <w:pPr>
              <w:ind w:firstLineChars="300" w:firstLine="540"/>
              <w:rPr>
                <w:sz w:val="18"/>
                <w:szCs w:val="18"/>
                <w:highlight w:val="lightGray"/>
              </w:rPr>
            </w:pPr>
            <w:r>
              <w:rPr>
                <w:sz w:val="18"/>
                <w:szCs w:val="18"/>
                <w:highlight w:val="lightGray"/>
              </w:rPr>
              <w:t>-d</w:t>
            </w:r>
            <w:r w:rsidR="00B927CB" w:rsidRPr="0000784D">
              <w:rPr>
                <w:sz w:val="18"/>
                <w:szCs w:val="18"/>
                <w:highlight w:val="lightGray"/>
              </w:rPr>
              <w:t xml:space="preserve">  </w:t>
            </w:r>
            <w:r w:rsidR="008A1F4C">
              <w:rPr>
                <w:sz w:val="18"/>
                <w:szCs w:val="18"/>
                <w:highlight w:val="lightGray"/>
              </w:rPr>
              <w:t xml:space="preserve">     </w:t>
            </w:r>
            <w:r w:rsidR="00B927CB" w:rsidRPr="0000784D">
              <w:rPr>
                <w:sz w:val="18"/>
                <w:szCs w:val="18"/>
                <w:highlight w:val="lightGray"/>
              </w:rPr>
              <w:t xml:space="preserve">&lt;str&gt;   </w:t>
            </w:r>
            <w:r w:rsidR="007A44FE">
              <w:rPr>
                <w:sz w:val="18"/>
                <w:szCs w:val="18"/>
                <w:highlight w:val="lightGray"/>
              </w:rPr>
              <w:t xml:space="preserve"> </w:t>
            </w:r>
            <w:r w:rsidR="008A1F4C">
              <w:rPr>
                <w:sz w:val="18"/>
                <w:szCs w:val="18"/>
                <w:highlight w:val="lightGray"/>
              </w:rPr>
              <w:t xml:space="preserve">list of chromosomes to </w:t>
            </w:r>
            <w:r w:rsidR="009F1ABB">
              <w:rPr>
                <w:sz w:val="18"/>
                <w:szCs w:val="18"/>
                <w:highlight w:val="lightGray"/>
              </w:rPr>
              <w:t>be deleted</w:t>
            </w:r>
          </w:p>
          <w:p w14:paraId="55742A6E" w14:textId="4884B210" w:rsidR="003E428C" w:rsidRDefault="00B927CB" w:rsidP="003E428C">
            <w:pPr>
              <w:ind w:firstLineChars="300" w:firstLine="540"/>
              <w:rPr>
                <w:sz w:val="18"/>
                <w:szCs w:val="18"/>
                <w:highlight w:val="lightGray"/>
              </w:rPr>
            </w:pPr>
            <w:r w:rsidRPr="0000784D">
              <w:rPr>
                <w:sz w:val="18"/>
                <w:szCs w:val="18"/>
                <w:highlight w:val="lightGray"/>
              </w:rPr>
              <w:t>-</w:t>
            </w:r>
            <w:r w:rsidR="003E428C">
              <w:rPr>
                <w:sz w:val="18"/>
                <w:szCs w:val="18"/>
                <w:highlight w:val="lightGray"/>
              </w:rPr>
              <w:t>u</w:t>
            </w:r>
            <w:r w:rsidRPr="0000784D">
              <w:rPr>
                <w:sz w:val="18"/>
                <w:szCs w:val="18"/>
                <w:highlight w:val="lightGray"/>
              </w:rPr>
              <w:t xml:space="preserve">           </w:t>
            </w:r>
            <w:r w:rsidR="008A1F4C">
              <w:rPr>
                <w:sz w:val="18"/>
                <w:szCs w:val="18"/>
                <w:highlight w:val="lightGray"/>
              </w:rPr>
              <w:t xml:space="preserve">     remove unmapped reads</w:t>
            </w:r>
          </w:p>
          <w:p w14:paraId="0E97A0C7" w14:textId="19D3C76A" w:rsidR="003E428C" w:rsidRPr="00414A86" w:rsidRDefault="00B927CB" w:rsidP="008A1F4C">
            <w:pPr>
              <w:ind w:firstLineChars="300" w:firstLine="540"/>
              <w:rPr>
                <w:sz w:val="18"/>
                <w:szCs w:val="18"/>
                <w:highlight w:val="lightGray"/>
              </w:rPr>
            </w:pPr>
            <w:r w:rsidRPr="0000784D">
              <w:rPr>
                <w:sz w:val="18"/>
                <w:szCs w:val="18"/>
                <w:highlight w:val="lightGray"/>
              </w:rPr>
              <w:t>-</w:t>
            </w:r>
            <w:r w:rsidR="003E428C">
              <w:rPr>
                <w:sz w:val="18"/>
                <w:szCs w:val="18"/>
                <w:highlight w:val="lightGray"/>
              </w:rPr>
              <w:t>r</w:t>
            </w:r>
            <w:r w:rsidRPr="0000784D">
              <w:rPr>
                <w:sz w:val="18"/>
                <w:szCs w:val="18"/>
                <w:highlight w:val="lightGray"/>
              </w:rPr>
              <w:t xml:space="preserve">           </w:t>
            </w:r>
            <w:r w:rsidR="008A1F4C">
              <w:rPr>
                <w:sz w:val="18"/>
                <w:szCs w:val="18"/>
                <w:highlight w:val="lightGray"/>
              </w:rPr>
              <w:t xml:space="preserve">    </w:t>
            </w:r>
            <w:r w:rsidRPr="0000784D">
              <w:rPr>
                <w:sz w:val="18"/>
                <w:szCs w:val="18"/>
                <w:highlight w:val="lightGray"/>
              </w:rPr>
              <w:t xml:space="preserve"> </w:t>
            </w:r>
            <w:r w:rsidR="00414A86" w:rsidRPr="00414A86">
              <w:rPr>
                <w:sz w:val="18"/>
                <w:szCs w:val="18"/>
                <w:highlight w:val="lightGray"/>
              </w:rPr>
              <w:t>reset output headers by remove the chr(s) not in the out files</w:t>
            </w:r>
          </w:p>
          <w:p w14:paraId="1F546B56" w14:textId="7E317389" w:rsidR="00A45A46" w:rsidRPr="003E428C" w:rsidRDefault="00B927CB" w:rsidP="003E428C">
            <w:pPr>
              <w:ind w:firstLineChars="300" w:firstLine="540"/>
              <w:rPr>
                <w:sz w:val="18"/>
                <w:szCs w:val="18"/>
                <w:highlight w:val="lightGray"/>
              </w:rPr>
            </w:pPr>
            <w:r w:rsidRPr="0000784D">
              <w:rPr>
                <w:sz w:val="18"/>
                <w:szCs w:val="18"/>
                <w:highlight w:val="lightGray"/>
              </w:rPr>
              <w:t xml:space="preserve">-h               </w:t>
            </w:r>
            <w:r w:rsidR="008A1F4C" w:rsidRPr="00A826DE">
              <w:rPr>
                <w:sz w:val="18"/>
                <w:szCs w:val="18"/>
                <w:highlight w:val="lightGray"/>
              </w:rPr>
              <w:t>show more details for help</w:t>
            </w:r>
          </w:p>
          <w:p w14:paraId="5A06617E" w14:textId="77777777" w:rsidR="00B927CB" w:rsidRDefault="00B927CB" w:rsidP="00B927CB"/>
          <w:p w14:paraId="0700A6AE" w14:textId="195CC1C2" w:rsidR="00FB097C" w:rsidRDefault="009D19C7" w:rsidP="00FB097C">
            <w:pPr>
              <w:pStyle w:val="a8"/>
              <w:numPr>
                <w:ilvl w:val="0"/>
                <w:numId w:val="16"/>
              </w:numPr>
              <w:ind w:firstLineChars="0"/>
            </w:pPr>
            <w:r>
              <w:t>bam</w:t>
            </w:r>
            <w:r w:rsidR="00FB097C">
              <w:t xml:space="preserve">SubChr -i &lt;in.bam&gt; -d </w:t>
            </w:r>
            <w:r>
              <w:t>&lt;</w:t>
            </w:r>
            <w:r w:rsidR="00FB097C">
              <w:t>delete.list</w:t>
            </w:r>
            <w:r>
              <w:t>&gt;</w:t>
            </w:r>
            <w:r w:rsidR="00FB097C">
              <w:t xml:space="preserve"> -o AAA</w:t>
            </w:r>
            <w:r w:rsidR="00E8193B">
              <w:t xml:space="preserve"> -r</w:t>
            </w:r>
          </w:p>
          <w:p w14:paraId="32A72BDF" w14:textId="77777777" w:rsidR="00CA4A5F" w:rsidRDefault="00E8193B" w:rsidP="00CA4A5F">
            <w:pPr>
              <w:pStyle w:val="a8"/>
              <w:ind w:left="360" w:firstLineChars="0" w:firstLine="0"/>
            </w:pPr>
            <w:r>
              <w:t xml:space="preserve">This will remove the chromosome(s) in the delete.list from input SAM/BAM and output the reads left to a file named AAA in current directory. </w:t>
            </w:r>
            <w:r w:rsidR="00CA4A5F">
              <w:t>For example, if user would like to remove Chr1 and Chr2 from input BAM file, the delete.list would be formatted as:</w:t>
            </w:r>
          </w:p>
          <w:p w14:paraId="524AD610" w14:textId="77777777" w:rsidR="00CA4A5F" w:rsidRDefault="00CA4A5F" w:rsidP="00CA4A5F">
            <w:pPr>
              <w:pStyle w:val="a8"/>
              <w:ind w:left="360" w:firstLineChars="0" w:firstLine="0"/>
            </w:pPr>
            <w:r>
              <w:rPr>
                <w:rFonts w:hint="eastAsia"/>
              </w:rPr>
              <w:t>C</w:t>
            </w:r>
            <w:r>
              <w:t>hr1</w:t>
            </w:r>
          </w:p>
          <w:p w14:paraId="1C030BAA" w14:textId="77777777" w:rsidR="00CA4A5F" w:rsidRDefault="00CA4A5F" w:rsidP="00CA4A5F">
            <w:pPr>
              <w:pStyle w:val="a8"/>
              <w:ind w:left="360" w:firstLineChars="0" w:firstLine="0"/>
            </w:pPr>
            <w:r>
              <w:rPr>
                <w:rFonts w:hint="eastAsia"/>
              </w:rPr>
              <w:t>C</w:t>
            </w:r>
            <w:r>
              <w:t>hr2</w:t>
            </w:r>
          </w:p>
          <w:p w14:paraId="7D323D77" w14:textId="77777777" w:rsidR="00E8193B" w:rsidRDefault="00E8193B" w:rsidP="00CA4A5F">
            <w:pPr>
              <w:pStyle w:val="a8"/>
              <w:ind w:left="360" w:firstLineChars="0" w:firstLine="0"/>
            </w:pPr>
            <w:r>
              <w:t>The header of the output SAM/BAM will also remove the name(s) of the chromosome(s) in the delete.list.</w:t>
            </w:r>
            <w:r w:rsidR="00CA4A5F">
              <w:t xml:space="preserve"> As the example above, Chr1 and Chr2 would not show up in the header of output file.</w:t>
            </w:r>
          </w:p>
          <w:p w14:paraId="198CD6B9" w14:textId="77777777" w:rsidR="00CA4A5F" w:rsidRDefault="00CA4A5F" w:rsidP="00CA4A5F"/>
          <w:p w14:paraId="4B1627FC" w14:textId="666ADD7E" w:rsidR="00404255" w:rsidRDefault="009D19C7" w:rsidP="00404255">
            <w:pPr>
              <w:pStyle w:val="a8"/>
              <w:numPr>
                <w:ilvl w:val="0"/>
                <w:numId w:val="16"/>
              </w:numPr>
              <w:ind w:firstLineChars="0"/>
            </w:pPr>
            <w:r>
              <w:t>bam</w:t>
            </w:r>
            <w:r w:rsidR="00404255">
              <w:t xml:space="preserve">SubChr -i &lt;in.bam&gt; -k </w:t>
            </w:r>
            <w:r>
              <w:t>&lt;</w:t>
            </w:r>
            <w:r w:rsidR="00404255">
              <w:t>keep.list</w:t>
            </w:r>
            <w:r>
              <w:t>&gt;</w:t>
            </w:r>
            <w:r w:rsidR="00404255">
              <w:t xml:space="preserve"> -o AAA -r</w:t>
            </w:r>
          </w:p>
          <w:p w14:paraId="0A7681B9" w14:textId="02968F18" w:rsidR="00404255" w:rsidRDefault="00404255" w:rsidP="00404255">
            <w:pPr>
              <w:pStyle w:val="a8"/>
              <w:ind w:left="360" w:firstLineChars="0" w:firstLine="0"/>
            </w:pPr>
            <w:r>
              <w:t>This will extract the chromosome(s) in the keep.list from input SAM/BAM and output them to a file named AAA in current directory. keep.list is formatted in the same way as delete.list shown above.</w:t>
            </w:r>
          </w:p>
          <w:p w14:paraId="64FC3228" w14:textId="738F7F9B" w:rsidR="00AD5E0D" w:rsidRDefault="00AD5E0D" w:rsidP="00AD5E0D"/>
          <w:p w14:paraId="456A3B4D" w14:textId="24939015" w:rsidR="00AD5E0D" w:rsidRDefault="009D19C7" w:rsidP="00AD5E0D">
            <w:pPr>
              <w:pStyle w:val="a8"/>
              <w:numPr>
                <w:ilvl w:val="0"/>
                <w:numId w:val="16"/>
              </w:numPr>
              <w:ind w:firstLineChars="0"/>
            </w:pPr>
            <w:r>
              <w:rPr>
                <w:rFonts w:hint="eastAsia"/>
              </w:rPr>
              <w:t>bam</w:t>
            </w:r>
            <w:r w:rsidR="00AD5E0D">
              <w:t>SubChr -i &lt;in.bam&gt; -o AAA -u</w:t>
            </w:r>
          </w:p>
          <w:p w14:paraId="2A7DD658" w14:textId="625C8FD6" w:rsidR="00404255" w:rsidRPr="00404255" w:rsidRDefault="00AD5E0D" w:rsidP="00AD5E0D">
            <w:pPr>
              <w:pStyle w:val="a8"/>
              <w:ind w:left="360" w:firstLineChars="0" w:firstLine="0"/>
            </w:pPr>
            <w:r>
              <w:t xml:space="preserve">This will remove the unmapped reads from input SAM/BAM and output the reads left to a file named AAA in current directory. </w:t>
            </w:r>
          </w:p>
        </w:tc>
      </w:tr>
      <w:tr w:rsidR="00A45A46" w14:paraId="0E1FC25A" w14:textId="77777777" w:rsidTr="00D74819">
        <w:tc>
          <w:tcPr>
            <w:tcW w:w="8296" w:type="dxa"/>
          </w:tcPr>
          <w:p w14:paraId="3F58B74F" w14:textId="6CCC6763" w:rsidR="006442DC" w:rsidRDefault="001E21F2" w:rsidP="001E21F2">
            <w:pPr>
              <w:rPr>
                <w:b/>
              </w:rPr>
            </w:pPr>
            <w:r w:rsidRPr="00A2514D">
              <w:rPr>
                <w:b/>
              </w:rPr>
              <w:lastRenderedPageBreak/>
              <w:t>$</w:t>
            </w:r>
            <w:r w:rsidR="00762CE5">
              <w:rPr>
                <w:b/>
              </w:rPr>
              <w:t xml:space="preserve"> </w:t>
            </w:r>
            <w:r w:rsidR="00762CE5">
              <w:rPr>
                <w:rFonts w:hint="eastAsia"/>
                <w:b/>
              </w:rPr>
              <w:t>B</w:t>
            </w:r>
            <w:r w:rsidRPr="00A2514D">
              <w:rPr>
                <w:b/>
              </w:rPr>
              <w:t>am</w:t>
            </w:r>
            <w:r w:rsidR="00762CE5">
              <w:rPr>
                <w:b/>
              </w:rPr>
              <w:t>D</w:t>
            </w:r>
            <w:r w:rsidRPr="00A2514D">
              <w:rPr>
                <w:b/>
              </w:rPr>
              <w:t>eal modify bamShiftQ</w:t>
            </w:r>
          </w:p>
          <w:p w14:paraId="3BFA6318" w14:textId="77777777" w:rsidR="00411C31" w:rsidRDefault="00411C31" w:rsidP="001E21F2">
            <w:pPr>
              <w:rPr>
                <w:b/>
              </w:rPr>
            </w:pPr>
          </w:p>
          <w:p w14:paraId="693890DA" w14:textId="32B32DBB" w:rsidR="00411C31" w:rsidRPr="00411C31" w:rsidRDefault="00411C31" w:rsidP="001E21F2">
            <w:pPr>
              <w:rPr>
                <w:b/>
              </w:rPr>
            </w:pPr>
            <w:r>
              <w:rPr>
                <w:b/>
              </w:rPr>
              <w:t>set the Phred quality in the output file</w:t>
            </w:r>
          </w:p>
          <w:p w14:paraId="4159BC7A" w14:textId="77777777" w:rsidR="00411C31" w:rsidRDefault="00411C31" w:rsidP="001E21F2"/>
          <w:p w14:paraId="479824AA" w14:textId="034C7E77" w:rsidR="001E21F2" w:rsidRPr="00651DFD" w:rsidRDefault="001E21F2" w:rsidP="001E21F2">
            <w:pPr>
              <w:rPr>
                <w:sz w:val="18"/>
                <w:szCs w:val="18"/>
                <w:highlight w:val="lightGray"/>
              </w:rPr>
            </w:pPr>
            <w:r w:rsidRPr="00651DFD">
              <w:rPr>
                <w:sz w:val="18"/>
                <w:szCs w:val="18"/>
                <w:highlight w:val="lightGray"/>
              </w:rPr>
              <w:t xml:space="preserve">Usage: BamShiftQ </w:t>
            </w:r>
            <w:r w:rsidR="00651DFD">
              <w:rPr>
                <w:sz w:val="18"/>
                <w:szCs w:val="18"/>
                <w:highlight w:val="lightGray"/>
              </w:rPr>
              <w:t>-i</w:t>
            </w:r>
            <w:r w:rsidRPr="00651DFD">
              <w:rPr>
                <w:sz w:val="18"/>
                <w:szCs w:val="18"/>
                <w:highlight w:val="lightGray"/>
              </w:rPr>
              <w:t xml:space="preserve"> &lt;in.bam&gt; -</w:t>
            </w:r>
            <w:r w:rsidR="00651DFD">
              <w:rPr>
                <w:sz w:val="18"/>
                <w:szCs w:val="18"/>
                <w:highlight w:val="lightGray"/>
              </w:rPr>
              <w:t>o</w:t>
            </w:r>
            <w:r w:rsidRPr="00651DFD">
              <w:rPr>
                <w:sz w:val="18"/>
                <w:szCs w:val="18"/>
                <w:highlight w:val="lightGray"/>
              </w:rPr>
              <w:t xml:space="preserve"> &lt;out.bam&gt;</w:t>
            </w:r>
          </w:p>
          <w:p w14:paraId="3ED75126" w14:textId="1A65A82E" w:rsidR="00651DFD" w:rsidRDefault="00651DFD" w:rsidP="00651DFD">
            <w:pPr>
              <w:ind w:firstLineChars="350" w:firstLine="630"/>
              <w:rPr>
                <w:sz w:val="18"/>
                <w:szCs w:val="18"/>
                <w:highlight w:val="lightGray"/>
              </w:rPr>
            </w:pPr>
            <w:r w:rsidRPr="0000784D">
              <w:rPr>
                <w:sz w:val="18"/>
                <w:szCs w:val="18"/>
                <w:highlight w:val="lightGray"/>
              </w:rPr>
              <w:t>-</w:t>
            </w:r>
            <w:r>
              <w:rPr>
                <w:sz w:val="18"/>
                <w:szCs w:val="18"/>
                <w:highlight w:val="lightGray"/>
              </w:rPr>
              <w:t>i</w:t>
            </w:r>
            <w:r w:rsidRPr="0000784D">
              <w:rPr>
                <w:sz w:val="18"/>
                <w:szCs w:val="18"/>
                <w:highlight w:val="lightGray"/>
              </w:rPr>
              <w:t xml:space="preserve">       &lt;str&gt;    </w:t>
            </w:r>
            <w:r>
              <w:rPr>
                <w:sz w:val="18"/>
                <w:szCs w:val="18"/>
                <w:highlight w:val="lightGray"/>
              </w:rPr>
              <w:t xml:space="preserve">input </w:t>
            </w:r>
            <w:r w:rsidRPr="0097687C">
              <w:rPr>
                <w:sz w:val="18"/>
                <w:szCs w:val="18"/>
                <w:highlight w:val="lightGray"/>
              </w:rPr>
              <w:t>SAM</w:t>
            </w:r>
            <w:r w:rsidRPr="0097687C">
              <w:rPr>
                <w:rFonts w:hint="eastAsia"/>
                <w:sz w:val="18"/>
                <w:szCs w:val="18"/>
                <w:highlight w:val="lightGray"/>
              </w:rPr>
              <w:t>/</w:t>
            </w:r>
            <w:r w:rsidRPr="0097687C">
              <w:rPr>
                <w:sz w:val="18"/>
                <w:szCs w:val="18"/>
                <w:highlight w:val="lightGray"/>
              </w:rPr>
              <w:t>BAM</w:t>
            </w:r>
            <w:r w:rsidR="004B76EF" w:rsidRPr="0097687C">
              <w:rPr>
                <w:sz w:val="18"/>
                <w:szCs w:val="18"/>
                <w:highlight w:val="lightGray"/>
              </w:rPr>
              <w:t xml:space="preserve"> </w:t>
            </w:r>
            <w:r w:rsidR="004B76EF" w:rsidRPr="0097687C">
              <w:rPr>
                <w:rFonts w:hint="eastAsia"/>
                <w:sz w:val="18"/>
                <w:szCs w:val="18"/>
                <w:highlight w:val="lightGray"/>
              </w:rPr>
              <w:t>file</w:t>
            </w:r>
          </w:p>
          <w:p w14:paraId="6550F68B" w14:textId="79F6F375" w:rsidR="00651DFD" w:rsidRDefault="00651DFD" w:rsidP="00651DFD">
            <w:pPr>
              <w:ind w:firstLineChars="350" w:firstLine="630"/>
              <w:rPr>
                <w:sz w:val="18"/>
                <w:szCs w:val="18"/>
                <w:highlight w:val="lightGray"/>
              </w:rPr>
            </w:pPr>
            <w:r>
              <w:rPr>
                <w:sz w:val="18"/>
                <w:szCs w:val="18"/>
                <w:highlight w:val="lightGray"/>
              </w:rPr>
              <w:t>-o</w:t>
            </w:r>
            <w:r w:rsidRPr="0000784D">
              <w:rPr>
                <w:sz w:val="18"/>
                <w:szCs w:val="18"/>
                <w:highlight w:val="lightGray"/>
              </w:rPr>
              <w:t xml:space="preserve">      &lt;str&gt;    </w:t>
            </w:r>
            <w:r>
              <w:rPr>
                <w:sz w:val="18"/>
                <w:szCs w:val="18"/>
                <w:highlight w:val="lightGray"/>
              </w:rPr>
              <w:t>output</w:t>
            </w:r>
            <w:r w:rsidRPr="0000784D">
              <w:rPr>
                <w:sz w:val="18"/>
                <w:szCs w:val="18"/>
                <w:highlight w:val="lightGray"/>
              </w:rPr>
              <w:t xml:space="preserve"> </w:t>
            </w:r>
            <w:r>
              <w:rPr>
                <w:sz w:val="18"/>
                <w:szCs w:val="18"/>
                <w:highlight w:val="lightGray"/>
              </w:rPr>
              <w:t>BAM</w:t>
            </w:r>
            <w:r w:rsidR="004B76EF">
              <w:rPr>
                <w:sz w:val="18"/>
                <w:szCs w:val="18"/>
                <w:highlight w:val="lightGray"/>
              </w:rPr>
              <w:t xml:space="preserve"> </w:t>
            </w:r>
            <w:r w:rsidR="004B76EF">
              <w:rPr>
                <w:rFonts w:hint="eastAsia"/>
                <w:sz w:val="18"/>
                <w:szCs w:val="18"/>
                <w:highlight w:val="lightGray"/>
              </w:rPr>
              <w:t>file</w:t>
            </w:r>
          </w:p>
          <w:p w14:paraId="6B6E57D3" w14:textId="1B7BB2D4" w:rsidR="006442DC" w:rsidRPr="00651DFD" w:rsidRDefault="001E21F2" w:rsidP="006442DC">
            <w:pPr>
              <w:ind w:firstLineChars="350" w:firstLine="630"/>
              <w:rPr>
                <w:sz w:val="18"/>
                <w:szCs w:val="18"/>
                <w:highlight w:val="lightGray"/>
              </w:rPr>
            </w:pPr>
            <w:r w:rsidRPr="00651DFD">
              <w:rPr>
                <w:sz w:val="18"/>
                <w:szCs w:val="18"/>
                <w:highlight w:val="lightGray"/>
              </w:rPr>
              <w:t>-</w:t>
            </w:r>
            <w:r w:rsidR="00703E1C">
              <w:rPr>
                <w:sz w:val="18"/>
                <w:szCs w:val="18"/>
                <w:highlight w:val="lightGray"/>
              </w:rPr>
              <w:t>p</w:t>
            </w:r>
            <w:r w:rsidRPr="00651DFD">
              <w:rPr>
                <w:sz w:val="18"/>
                <w:szCs w:val="18"/>
                <w:highlight w:val="lightGray"/>
              </w:rPr>
              <w:t xml:space="preserve">    </w:t>
            </w:r>
            <w:r w:rsidR="00703E1C">
              <w:rPr>
                <w:sz w:val="18"/>
                <w:szCs w:val="18"/>
                <w:highlight w:val="lightGray"/>
              </w:rPr>
              <w:t xml:space="preserve">  </w:t>
            </w:r>
            <w:r w:rsidRPr="00651DFD">
              <w:rPr>
                <w:sz w:val="18"/>
                <w:szCs w:val="18"/>
                <w:highlight w:val="lightGray"/>
              </w:rPr>
              <w:t xml:space="preserve">&lt;int&gt;   </w:t>
            </w:r>
            <w:r w:rsidR="00703E1C">
              <w:rPr>
                <w:sz w:val="18"/>
                <w:szCs w:val="18"/>
                <w:highlight w:val="lightGray"/>
              </w:rPr>
              <w:t xml:space="preserve"> </w:t>
            </w:r>
            <w:r w:rsidRPr="00651DFD">
              <w:rPr>
                <w:sz w:val="18"/>
                <w:szCs w:val="18"/>
                <w:highlight w:val="lightGray"/>
              </w:rPr>
              <w:t>phred quality</w:t>
            </w:r>
            <w:r w:rsidR="00703E1C">
              <w:rPr>
                <w:sz w:val="18"/>
                <w:szCs w:val="18"/>
                <w:highlight w:val="lightGray"/>
              </w:rPr>
              <w:t xml:space="preserve"> in output BAM</w:t>
            </w:r>
            <w:r w:rsidR="006442DC" w:rsidRPr="00651DFD">
              <w:rPr>
                <w:sz w:val="18"/>
                <w:szCs w:val="18"/>
                <w:highlight w:val="lightGray"/>
              </w:rPr>
              <w:t>,</w:t>
            </w:r>
            <w:r w:rsidRPr="00651DFD">
              <w:rPr>
                <w:sz w:val="18"/>
                <w:szCs w:val="18"/>
                <w:highlight w:val="lightGray"/>
              </w:rPr>
              <w:t xml:space="preserve"> [1</w:t>
            </w:r>
            <w:r w:rsidR="00703E1C">
              <w:rPr>
                <w:sz w:val="18"/>
                <w:szCs w:val="18"/>
                <w:highlight w:val="lightGray"/>
              </w:rPr>
              <w:t>]</w:t>
            </w:r>
            <w:r w:rsidRPr="00651DFD">
              <w:rPr>
                <w:sz w:val="18"/>
                <w:szCs w:val="18"/>
                <w:highlight w:val="lightGray"/>
              </w:rPr>
              <w:t>:</w:t>
            </w:r>
            <w:r w:rsidR="00703E1C">
              <w:rPr>
                <w:sz w:val="18"/>
                <w:szCs w:val="18"/>
                <w:highlight w:val="lightGray"/>
              </w:rPr>
              <w:t xml:space="preserve"> </w:t>
            </w:r>
            <w:r w:rsidRPr="00651DFD">
              <w:rPr>
                <w:sz w:val="18"/>
                <w:szCs w:val="18"/>
                <w:highlight w:val="lightGray"/>
              </w:rPr>
              <w:t>ASCII+33</w:t>
            </w:r>
            <w:r w:rsidR="00703E1C">
              <w:rPr>
                <w:sz w:val="18"/>
                <w:szCs w:val="18"/>
                <w:highlight w:val="lightGray"/>
              </w:rPr>
              <w:t xml:space="preserve"> or</w:t>
            </w:r>
            <w:r w:rsidRPr="00651DFD">
              <w:rPr>
                <w:sz w:val="18"/>
                <w:szCs w:val="18"/>
                <w:highlight w:val="lightGray"/>
              </w:rPr>
              <w:t xml:space="preserve"> </w:t>
            </w:r>
            <w:r w:rsidR="00703E1C">
              <w:rPr>
                <w:sz w:val="18"/>
                <w:szCs w:val="18"/>
                <w:highlight w:val="lightGray"/>
              </w:rPr>
              <w:t>[</w:t>
            </w:r>
            <w:r w:rsidRPr="00651DFD">
              <w:rPr>
                <w:sz w:val="18"/>
                <w:szCs w:val="18"/>
                <w:highlight w:val="lightGray"/>
              </w:rPr>
              <w:t>2</w:t>
            </w:r>
            <w:r w:rsidR="00703E1C">
              <w:rPr>
                <w:sz w:val="18"/>
                <w:szCs w:val="18"/>
                <w:highlight w:val="lightGray"/>
              </w:rPr>
              <w:t>]</w:t>
            </w:r>
            <w:r w:rsidRPr="00651DFD">
              <w:rPr>
                <w:sz w:val="18"/>
                <w:szCs w:val="18"/>
                <w:highlight w:val="lightGray"/>
              </w:rPr>
              <w:t>:</w:t>
            </w:r>
            <w:r w:rsidR="00703E1C">
              <w:rPr>
                <w:sz w:val="18"/>
                <w:szCs w:val="18"/>
                <w:highlight w:val="lightGray"/>
              </w:rPr>
              <w:t xml:space="preserve"> </w:t>
            </w:r>
            <w:r w:rsidRPr="00651DFD">
              <w:rPr>
                <w:sz w:val="18"/>
                <w:szCs w:val="18"/>
                <w:highlight w:val="lightGray"/>
              </w:rPr>
              <w:t>ASCII+64</w:t>
            </w:r>
            <w:r w:rsidR="006442DC" w:rsidRPr="00651DFD">
              <w:rPr>
                <w:sz w:val="18"/>
                <w:szCs w:val="18"/>
                <w:highlight w:val="lightGray"/>
              </w:rPr>
              <w:t>, default [1]</w:t>
            </w:r>
          </w:p>
          <w:p w14:paraId="6D055B2F" w14:textId="4557F6B2" w:rsidR="004C6063" w:rsidRPr="006964FD" w:rsidRDefault="004C6063" w:rsidP="004C6063">
            <w:pPr>
              <w:ind w:firstLineChars="350" w:firstLine="630"/>
              <w:rPr>
                <w:sz w:val="18"/>
                <w:szCs w:val="18"/>
                <w:highlight w:val="lightGray"/>
              </w:rPr>
            </w:pPr>
            <w:r w:rsidRPr="006964FD">
              <w:rPr>
                <w:sz w:val="18"/>
                <w:szCs w:val="18"/>
                <w:highlight w:val="lightGray"/>
              </w:rPr>
              <w:t>-</w:t>
            </w:r>
            <w:r>
              <w:rPr>
                <w:sz w:val="18"/>
                <w:szCs w:val="18"/>
                <w:highlight w:val="lightGray"/>
              </w:rPr>
              <w:t>q</w:t>
            </w:r>
            <w:r w:rsidRPr="006964FD">
              <w:rPr>
                <w:sz w:val="18"/>
                <w:szCs w:val="18"/>
                <w:highlight w:val="lightGray"/>
              </w:rPr>
              <w:t xml:space="preserve">   </w:t>
            </w:r>
            <w:r w:rsidR="008233DE">
              <w:rPr>
                <w:sz w:val="18"/>
                <w:szCs w:val="18"/>
                <w:highlight w:val="lightGray"/>
              </w:rPr>
              <w:t xml:space="preserve">   </w:t>
            </w:r>
            <w:r w:rsidRPr="006964FD">
              <w:rPr>
                <w:sz w:val="18"/>
                <w:szCs w:val="18"/>
                <w:highlight w:val="lightGray"/>
              </w:rPr>
              <w:t xml:space="preserve">&lt;int&gt;   </w:t>
            </w:r>
            <w:r w:rsidR="008233DE">
              <w:rPr>
                <w:sz w:val="18"/>
                <w:szCs w:val="18"/>
                <w:highlight w:val="lightGray"/>
              </w:rPr>
              <w:t xml:space="preserve"> </w:t>
            </w:r>
            <w:r>
              <w:rPr>
                <w:sz w:val="18"/>
                <w:szCs w:val="18"/>
                <w:highlight w:val="lightGray"/>
              </w:rPr>
              <w:t>the quality to filter reads, default</w:t>
            </w:r>
            <w:r w:rsidRPr="006964FD">
              <w:rPr>
                <w:sz w:val="18"/>
                <w:szCs w:val="18"/>
                <w:highlight w:val="lightGray"/>
              </w:rPr>
              <w:t xml:space="preserve"> [1</w:t>
            </w:r>
            <w:r>
              <w:rPr>
                <w:sz w:val="18"/>
                <w:szCs w:val="18"/>
                <w:highlight w:val="lightGray"/>
              </w:rPr>
              <w:t>0</w:t>
            </w:r>
            <w:r w:rsidRPr="006964FD">
              <w:rPr>
                <w:sz w:val="18"/>
                <w:szCs w:val="18"/>
                <w:highlight w:val="lightGray"/>
              </w:rPr>
              <w:t>]</w:t>
            </w:r>
          </w:p>
          <w:p w14:paraId="01880992" w14:textId="3FC5471E" w:rsidR="004C6063" w:rsidRPr="006964FD" w:rsidRDefault="004C6063" w:rsidP="004C6063">
            <w:pPr>
              <w:ind w:firstLineChars="350" w:firstLine="630"/>
              <w:rPr>
                <w:sz w:val="18"/>
                <w:szCs w:val="18"/>
                <w:highlight w:val="lightGray"/>
              </w:rPr>
            </w:pPr>
            <w:r w:rsidRPr="006964FD">
              <w:rPr>
                <w:sz w:val="18"/>
                <w:szCs w:val="18"/>
                <w:highlight w:val="lightGray"/>
              </w:rPr>
              <w:t>-</w:t>
            </w:r>
            <w:r>
              <w:rPr>
                <w:sz w:val="18"/>
                <w:szCs w:val="18"/>
                <w:highlight w:val="lightGray"/>
              </w:rPr>
              <w:t>l</w:t>
            </w:r>
            <w:r w:rsidRPr="006964FD">
              <w:rPr>
                <w:sz w:val="18"/>
                <w:szCs w:val="18"/>
                <w:highlight w:val="lightGray"/>
              </w:rPr>
              <w:t xml:space="preserve">   </w:t>
            </w:r>
            <w:r w:rsidR="008233DE">
              <w:rPr>
                <w:sz w:val="18"/>
                <w:szCs w:val="18"/>
                <w:highlight w:val="lightGray"/>
              </w:rPr>
              <w:t xml:space="preserve">    </w:t>
            </w:r>
            <w:r w:rsidRPr="006964FD">
              <w:rPr>
                <w:sz w:val="18"/>
                <w:szCs w:val="18"/>
                <w:highlight w:val="lightGray"/>
              </w:rPr>
              <w:t xml:space="preserve">&lt;int&gt;   </w:t>
            </w:r>
            <w:r>
              <w:rPr>
                <w:sz w:val="18"/>
                <w:szCs w:val="18"/>
                <w:highlight w:val="lightGray"/>
              </w:rPr>
              <w:t xml:space="preserve"> </w:t>
            </w:r>
            <w:r w:rsidRPr="006964FD">
              <w:rPr>
                <w:sz w:val="18"/>
                <w:szCs w:val="18"/>
                <w:highlight w:val="lightGray"/>
              </w:rPr>
              <w:t xml:space="preserve">the </w:t>
            </w:r>
            <w:r>
              <w:rPr>
                <w:sz w:val="18"/>
                <w:szCs w:val="18"/>
                <w:highlight w:val="lightGray"/>
              </w:rPr>
              <w:t xml:space="preserve">length to filter reads, default </w:t>
            </w:r>
            <w:r w:rsidRPr="006964FD">
              <w:rPr>
                <w:sz w:val="18"/>
                <w:szCs w:val="18"/>
                <w:highlight w:val="lightGray"/>
              </w:rPr>
              <w:t>[30]</w:t>
            </w:r>
          </w:p>
          <w:p w14:paraId="2844FAC6" w14:textId="77777777" w:rsidR="0091234F" w:rsidRPr="003E428C" w:rsidRDefault="0091234F" w:rsidP="0091234F">
            <w:pPr>
              <w:ind w:firstLineChars="350" w:firstLine="630"/>
              <w:rPr>
                <w:sz w:val="18"/>
                <w:szCs w:val="18"/>
                <w:highlight w:val="lightGray"/>
              </w:rPr>
            </w:pPr>
            <w:r w:rsidRPr="0000784D">
              <w:rPr>
                <w:sz w:val="18"/>
                <w:szCs w:val="18"/>
                <w:highlight w:val="lightGray"/>
              </w:rPr>
              <w:t xml:space="preserve">-h               </w:t>
            </w:r>
            <w:r w:rsidRPr="00A826DE">
              <w:rPr>
                <w:sz w:val="18"/>
                <w:szCs w:val="18"/>
                <w:highlight w:val="lightGray"/>
              </w:rPr>
              <w:t>show more details for help</w:t>
            </w:r>
          </w:p>
          <w:p w14:paraId="1F63BDA3" w14:textId="77777777" w:rsidR="001E21F2" w:rsidRPr="0091234F" w:rsidRDefault="001E21F2" w:rsidP="001E21F2"/>
          <w:p w14:paraId="32FCFAA9" w14:textId="647465C1" w:rsidR="00677659" w:rsidRDefault="005A082E" w:rsidP="004674FB">
            <w:pPr>
              <w:pStyle w:val="a8"/>
              <w:numPr>
                <w:ilvl w:val="0"/>
                <w:numId w:val="19"/>
              </w:numPr>
              <w:ind w:firstLineChars="0"/>
            </w:pPr>
            <w:r>
              <w:t>bamShiftQ</w:t>
            </w:r>
            <w:r w:rsidR="00677659">
              <w:t xml:space="preserve"> -i &lt;in.bam&gt; -o AAA </w:t>
            </w:r>
            <w:r>
              <w:t>-p 1</w:t>
            </w:r>
          </w:p>
          <w:p w14:paraId="170DF940" w14:textId="0169C417" w:rsidR="00651DFD" w:rsidRPr="00A2502B" w:rsidRDefault="00677659" w:rsidP="00677659">
            <w:pPr>
              <w:pStyle w:val="a8"/>
              <w:ind w:left="360" w:firstLineChars="0" w:firstLine="0"/>
            </w:pPr>
            <w:r>
              <w:t xml:space="preserve">This will </w:t>
            </w:r>
            <w:r w:rsidR="005A082E">
              <w:t>set the phred quality of output file to ASCII 33 a</w:t>
            </w:r>
            <w:r>
              <w:t xml:space="preserve">nd output the </w:t>
            </w:r>
            <w:r w:rsidR="005A082E">
              <w:t>results</w:t>
            </w:r>
            <w:r>
              <w:t xml:space="preserve"> to a file named AAA in current directory.</w:t>
            </w:r>
            <w:r w:rsidR="005A082E">
              <w:t xml:space="preserve"> If the input file is already in ASCII 33 quality system, ShiftQ would ask the user if they still want to continue.</w:t>
            </w:r>
          </w:p>
        </w:tc>
      </w:tr>
      <w:tr w:rsidR="00AB5A9F" w14:paraId="7CA4D990" w14:textId="77777777" w:rsidTr="00D74819">
        <w:tc>
          <w:tcPr>
            <w:tcW w:w="8296" w:type="dxa"/>
          </w:tcPr>
          <w:p w14:paraId="29CEF4BB" w14:textId="1A2259C0" w:rsidR="00AB5A9F" w:rsidRDefault="00AB5A9F" w:rsidP="001E21F2">
            <w:pPr>
              <w:rPr>
                <w:b/>
              </w:rPr>
            </w:pPr>
            <w:r w:rsidRPr="00F20AAB">
              <w:rPr>
                <w:b/>
              </w:rPr>
              <w:t xml:space="preserve">$ </w:t>
            </w:r>
            <w:r w:rsidRPr="00F20AAB">
              <w:rPr>
                <w:rFonts w:hint="eastAsia"/>
                <w:b/>
              </w:rPr>
              <w:t>B</w:t>
            </w:r>
            <w:r w:rsidRPr="00F20AAB">
              <w:rPr>
                <w:b/>
              </w:rPr>
              <w:t>amDeal modify bamLimit</w:t>
            </w:r>
          </w:p>
          <w:p w14:paraId="32D9E71A" w14:textId="77777777" w:rsidR="00F20AAB" w:rsidRPr="00F20AAB" w:rsidRDefault="00F20AAB" w:rsidP="001E21F2">
            <w:pPr>
              <w:rPr>
                <w:b/>
              </w:rPr>
            </w:pPr>
          </w:p>
          <w:p w14:paraId="30273DFD" w14:textId="2E077B47" w:rsidR="00AB5A9F" w:rsidRDefault="00F20AAB" w:rsidP="001E21F2">
            <w:pPr>
              <w:rPr>
                <w:b/>
              </w:rPr>
            </w:pPr>
            <w:r>
              <w:rPr>
                <w:b/>
              </w:rPr>
              <w:t xml:space="preserve">split the SAM/BAM by </w:t>
            </w:r>
            <w:r>
              <w:rPr>
                <w:rFonts w:hint="eastAsia"/>
                <w:b/>
              </w:rPr>
              <w:t>r</w:t>
            </w:r>
            <w:r w:rsidRPr="00F20AAB">
              <w:rPr>
                <w:b/>
              </w:rPr>
              <w:t xml:space="preserve">ead </w:t>
            </w:r>
            <w:r>
              <w:rPr>
                <w:rFonts w:hint="eastAsia"/>
                <w:b/>
              </w:rPr>
              <w:t>n</w:t>
            </w:r>
            <w:r w:rsidRPr="00F20AAB">
              <w:rPr>
                <w:b/>
              </w:rPr>
              <w:t>umber</w:t>
            </w:r>
          </w:p>
          <w:p w14:paraId="701122D0" w14:textId="5C718577" w:rsidR="00F20AAB" w:rsidRDefault="00F20AAB" w:rsidP="001E21F2">
            <w:pPr>
              <w:rPr>
                <w:b/>
                <w:highlight w:val="red"/>
              </w:rPr>
            </w:pPr>
          </w:p>
          <w:p w14:paraId="7A7F9AAC" w14:textId="263597F9" w:rsidR="00F20AAB" w:rsidRPr="002A0E69" w:rsidRDefault="00F20AAB" w:rsidP="001E21F2">
            <w:pPr>
              <w:rPr>
                <w:sz w:val="18"/>
                <w:szCs w:val="18"/>
                <w:highlight w:val="lightGray"/>
              </w:rPr>
            </w:pPr>
            <w:r w:rsidRPr="002A0E69">
              <w:rPr>
                <w:sz w:val="18"/>
                <w:szCs w:val="18"/>
                <w:highlight w:val="lightGray"/>
              </w:rPr>
              <w:t>Usage: bamLimit -</w:t>
            </w:r>
            <w:r w:rsidRPr="002A0E69">
              <w:rPr>
                <w:rFonts w:hint="eastAsia"/>
                <w:sz w:val="18"/>
                <w:szCs w:val="18"/>
                <w:highlight w:val="lightGray"/>
              </w:rPr>
              <w:t>i</w:t>
            </w:r>
            <w:r w:rsidRPr="002A0E69">
              <w:rPr>
                <w:sz w:val="18"/>
                <w:szCs w:val="18"/>
                <w:highlight w:val="lightGray"/>
              </w:rPr>
              <w:t xml:space="preserve">  &lt;in.bam&gt; </w:t>
            </w:r>
            <w:r w:rsidR="002A0E69" w:rsidRPr="002A0E69">
              <w:rPr>
                <w:rFonts w:hint="eastAsia"/>
                <w:sz w:val="18"/>
                <w:szCs w:val="18"/>
                <w:highlight w:val="lightGray"/>
              </w:rPr>
              <w:t>-o</w:t>
            </w:r>
            <w:r w:rsidR="002A0E69" w:rsidRPr="002A0E69">
              <w:rPr>
                <w:sz w:val="18"/>
                <w:szCs w:val="18"/>
                <w:highlight w:val="lightGray"/>
              </w:rPr>
              <w:t xml:space="preserve"> .</w:t>
            </w:r>
            <w:r w:rsidR="002A0E69" w:rsidRPr="002A0E69">
              <w:rPr>
                <w:rFonts w:hint="eastAsia"/>
                <w:sz w:val="18"/>
                <w:szCs w:val="18"/>
                <w:highlight w:val="lightGray"/>
              </w:rPr>
              <w:t>/</w:t>
            </w:r>
          </w:p>
          <w:p w14:paraId="1AE596BA" w14:textId="309119A4" w:rsidR="00F20AAB" w:rsidRPr="002A0E69" w:rsidRDefault="00F20AAB" w:rsidP="001E21F2">
            <w:pPr>
              <w:rPr>
                <w:sz w:val="18"/>
                <w:szCs w:val="18"/>
                <w:highlight w:val="lightGray"/>
              </w:rPr>
            </w:pPr>
            <w:r w:rsidRPr="002A0E69">
              <w:rPr>
                <w:rFonts w:hint="eastAsia"/>
                <w:sz w:val="18"/>
                <w:szCs w:val="18"/>
                <w:highlight w:val="lightGray"/>
              </w:rPr>
              <w:t xml:space="preserve"> </w:t>
            </w:r>
            <w:r w:rsidRPr="002A0E69">
              <w:rPr>
                <w:sz w:val="18"/>
                <w:szCs w:val="18"/>
                <w:highlight w:val="lightGray"/>
              </w:rPr>
              <w:t xml:space="preserve">        -</w:t>
            </w:r>
            <w:r w:rsidRPr="002A0E69">
              <w:rPr>
                <w:rFonts w:hint="eastAsia"/>
                <w:sz w:val="18"/>
                <w:szCs w:val="18"/>
                <w:highlight w:val="lightGray"/>
              </w:rPr>
              <w:t>i</w:t>
            </w:r>
            <w:r w:rsidRPr="002A0E69">
              <w:rPr>
                <w:sz w:val="18"/>
                <w:szCs w:val="18"/>
                <w:highlight w:val="lightGray"/>
              </w:rPr>
              <w:t xml:space="preserve">   &lt;str&gt;   </w:t>
            </w:r>
            <w:r w:rsidRPr="002A0E69">
              <w:rPr>
                <w:rFonts w:hint="eastAsia"/>
                <w:sz w:val="18"/>
                <w:szCs w:val="18"/>
                <w:highlight w:val="lightGray"/>
              </w:rPr>
              <w:t>input</w:t>
            </w:r>
            <w:r w:rsidRPr="002A0E69">
              <w:rPr>
                <w:sz w:val="18"/>
                <w:szCs w:val="18"/>
                <w:highlight w:val="lightGray"/>
              </w:rPr>
              <w:t xml:space="preserve"> SAM/BAM </w:t>
            </w:r>
            <w:r w:rsidRPr="002A0E69">
              <w:rPr>
                <w:rFonts w:hint="eastAsia"/>
                <w:sz w:val="18"/>
                <w:szCs w:val="18"/>
                <w:highlight w:val="lightGray"/>
              </w:rPr>
              <w:t>f</w:t>
            </w:r>
            <w:r w:rsidRPr="002A0E69">
              <w:rPr>
                <w:sz w:val="18"/>
                <w:szCs w:val="18"/>
                <w:highlight w:val="lightGray"/>
              </w:rPr>
              <w:t>ile</w:t>
            </w:r>
          </w:p>
          <w:p w14:paraId="76254916" w14:textId="499186D6" w:rsidR="00F20AAB" w:rsidRPr="002A0E69" w:rsidRDefault="00F20AAB" w:rsidP="001E21F2">
            <w:pPr>
              <w:rPr>
                <w:sz w:val="18"/>
                <w:szCs w:val="18"/>
                <w:highlight w:val="lightGray"/>
              </w:rPr>
            </w:pPr>
            <w:r w:rsidRPr="002A0E69">
              <w:rPr>
                <w:sz w:val="18"/>
                <w:szCs w:val="18"/>
                <w:highlight w:val="lightGray"/>
              </w:rPr>
              <w:t xml:space="preserve">         </w:t>
            </w:r>
            <w:r w:rsidRPr="002A0E69">
              <w:rPr>
                <w:rFonts w:hint="eastAsia"/>
                <w:sz w:val="18"/>
                <w:szCs w:val="18"/>
                <w:highlight w:val="lightGray"/>
              </w:rPr>
              <w:t>-o</w:t>
            </w:r>
            <w:r w:rsidRPr="002A0E69">
              <w:rPr>
                <w:sz w:val="18"/>
                <w:szCs w:val="18"/>
                <w:highlight w:val="lightGray"/>
              </w:rPr>
              <w:t xml:space="preserve">  &lt;str&gt;   </w:t>
            </w:r>
            <w:r>
              <w:rPr>
                <w:sz w:val="18"/>
                <w:szCs w:val="18"/>
                <w:highlight w:val="lightGray"/>
              </w:rPr>
              <w:t>output directory, default [PWD]</w:t>
            </w:r>
          </w:p>
          <w:p w14:paraId="4B9AEE98" w14:textId="4D8A77D3" w:rsidR="00F20AAB" w:rsidRPr="002A0E69" w:rsidRDefault="00F20AAB" w:rsidP="001E21F2">
            <w:pPr>
              <w:rPr>
                <w:sz w:val="18"/>
                <w:szCs w:val="18"/>
                <w:highlight w:val="lightGray"/>
              </w:rPr>
            </w:pPr>
            <w:r w:rsidRPr="002A0E69">
              <w:rPr>
                <w:rFonts w:hint="eastAsia"/>
                <w:sz w:val="18"/>
                <w:szCs w:val="18"/>
                <w:highlight w:val="lightGray"/>
              </w:rPr>
              <w:t xml:space="preserve"> </w:t>
            </w:r>
            <w:r w:rsidRPr="002A0E69">
              <w:rPr>
                <w:sz w:val="18"/>
                <w:szCs w:val="18"/>
                <w:highlight w:val="lightGray"/>
              </w:rPr>
              <w:t xml:space="preserve">        </w:t>
            </w:r>
            <w:r>
              <w:rPr>
                <w:rFonts w:hint="eastAsia"/>
                <w:sz w:val="18"/>
                <w:szCs w:val="18"/>
                <w:highlight w:val="lightGray"/>
              </w:rPr>
              <w:t>-n</w:t>
            </w:r>
            <w:r w:rsidRPr="002A0E69">
              <w:rPr>
                <w:sz w:val="18"/>
                <w:szCs w:val="18"/>
                <w:highlight w:val="lightGray"/>
              </w:rPr>
              <w:t xml:space="preserve">  &lt;int&gt;   </w:t>
            </w:r>
            <w:r w:rsidRPr="002A0E69">
              <w:rPr>
                <w:rFonts w:hint="eastAsia"/>
                <w:sz w:val="18"/>
                <w:szCs w:val="18"/>
                <w:highlight w:val="lightGray"/>
              </w:rPr>
              <w:t>m</w:t>
            </w:r>
            <w:r w:rsidRPr="002A0E69">
              <w:rPr>
                <w:sz w:val="18"/>
                <w:szCs w:val="18"/>
                <w:highlight w:val="lightGray"/>
              </w:rPr>
              <w:t xml:space="preserve">ax </w:t>
            </w:r>
            <w:r w:rsidRPr="002A0E69">
              <w:rPr>
                <w:rFonts w:hint="eastAsia"/>
                <w:sz w:val="18"/>
                <w:szCs w:val="18"/>
                <w:highlight w:val="lightGray"/>
              </w:rPr>
              <w:t>r</w:t>
            </w:r>
            <w:r w:rsidRPr="002A0E69">
              <w:rPr>
                <w:sz w:val="18"/>
                <w:szCs w:val="18"/>
                <w:highlight w:val="lightGray"/>
              </w:rPr>
              <w:t xml:space="preserve">ead </w:t>
            </w:r>
            <w:r w:rsidRPr="002A0E69">
              <w:rPr>
                <w:rFonts w:hint="eastAsia"/>
                <w:sz w:val="18"/>
                <w:szCs w:val="18"/>
                <w:highlight w:val="lightGray"/>
              </w:rPr>
              <w:t>n</w:t>
            </w:r>
            <w:r w:rsidRPr="002A0E69">
              <w:rPr>
                <w:sz w:val="18"/>
                <w:szCs w:val="18"/>
                <w:highlight w:val="lightGray"/>
              </w:rPr>
              <w:t>umber for each bam[1000000000]</w:t>
            </w:r>
          </w:p>
          <w:p w14:paraId="6AD9ACE4" w14:textId="556C596F" w:rsidR="00F20AAB" w:rsidRPr="002A0E69" w:rsidRDefault="00F20AAB" w:rsidP="001E21F2">
            <w:pPr>
              <w:rPr>
                <w:sz w:val="18"/>
                <w:szCs w:val="18"/>
                <w:highlight w:val="lightGray"/>
              </w:rPr>
            </w:pPr>
            <w:r w:rsidRPr="002A0E69">
              <w:rPr>
                <w:rFonts w:hint="eastAsia"/>
                <w:sz w:val="18"/>
                <w:szCs w:val="18"/>
                <w:highlight w:val="lightGray"/>
              </w:rPr>
              <w:t xml:space="preserve"> </w:t>
            </w:r>
            <w:r w:rsidRPr="002A0E69">
              <w:rPr>
                <w:sz w:val="18"/>
                <w:szCs w:val="18"/>
                <w:highlight w:val="lightGray"/>
              </w:rPr>
              <w:t xml:space="preserve">        </w:t>
            </w:r>
            <w:r w:rsidRPr="002A0E69">
              <w:rPr>
                <w:rFonts w:hint="eastAsia"/>
                <w:sz w:val="18"/>
                <w:szCs w:val="18"/>
                <w:highlight w:val="lightGray"/>
              </w:rPr>
              <w:t>-h</w:t>
            </w:r>
            <w:r w:rsidRPr="002A0E69">
              <w:rPr>
                <w:sz w:val="18"/>
                <w:szCs w:val="18"/>
                <w:highlight w:val="lightGray"/>
              </w:rPr>
              <w:t xml:space="preserve">   </w:t>
            </w:r>
            <w:r w:rsidR="002A0E69" w:rsidRPr="002A0E69">
              <w:rPr>
                <w:sz w:val="18"/>
                <w:szCs w:val="18"/>
                <w:highlight w:val="lightGray"/>
              </w:rPr>
              <w:t xml:space="preserve">       </w:t>
            </w:r>
            <w:r w:rsidR="002A0E69" w:rsidRPr="00A826DE">
              <w:rPr>
                <w:sz w:val="18"/>
                <w:szCs w:val="18"/>
                <w:highlight w:val="lightGray"/>
              </w:rPr>
              <w:t>show more details for help</w:t>
            </w:r>
          </w:p>
          <w:p w14:paraId="789830B2" w14:textId="01910FE8" w:rsidR="002A0E69" w:rsidRDefault="002A0E69" w:rsidP="001E21F2">
            <w:pPr>
              <w:rPr>
                <w:sz w:val="18"/>
                <w:szCs w:val="18"/>
              </w:rPr>
            </w:pPr>
          </w:p>
          <w:p w14:paraId="351BF8D8" w14:textId="7CCEB03F" w:rsidR="002A0E69" w:rsidRPr="002A0E69" w:rsidRDefault="002A0E69" w:rsidP="002A0E69">
            <w:pPr>
              <w:pStyle w:val="a8"/>
              <w:numPr>
                <w:ilvl w:val="0"/>
                <w:numId w:val="37"/>
              </w:numPr>
              <w:ind w:firstLineChars="0"/>
            </w:pPr>
            <w:r w:rsidRPr="002A0E69">
              <w:t>bamLimit -</w:t>
            </w:r>
            <w:r w:rsidRPr="002A0E69">
              <w:rPr>
                <w:rFonts w:hint="eastAsia"/>
              </w:rPr>
              <w:t>i</w:t>
            </w:r>
            <w:r w:rsidRPr="002A0E69">
              <w:t xml:space="preserve">  &lt;in.bam&gt; </w:t>
            </w:r>
            <w:r w:rsidRPr="002A0E69">
              <w:rPr>
                <w:rFonts w:hint="eastAsia"/>
              </w:rPr>
              <w:t>-o</w:t>
            </w:r>
            <w:r w:rsidRPr="002A0E69">
              <w:t xml:space="preserve"> </w:t>
            </w:r>
            <w:r w:rsidRPr="002A0E69">
              <w:rPr>
                <w:rFonts w:hint="eastAsia"/>
              </w:rPr>
              <w:t>./</w:t>
            </w:r>
            <w:r w:rsidRPr="002A0E69">
              <w:t xml:space="preserve"> </w:t>
            </w:r>
            <w:r w:rsidRPr="002A0E69">
              <w:rPr>
                <w:rFonts w:hint="eastAsia"/>
              </w:rPr>
              <w:t>-n</w:t>
            </w:r>
            <w:r w:rsidRPr="002A0E69">
              <w:t xml:space="preserve"> N</w:t>
            </w:r>
          </w:p>
          <w:p w14:paraId="371D5DD1" w14:textId="3B9CF32F" w:rsidR="00AB5A9F" w:rsidRPr="002A0E69" w:rsidRDefault="002A0E69" w:rsidP="002A0E69">
            <w:pPr>
              <w:pStyle w:val="a8"/>
              <w:ind w:left="360" w:firstLineChars="0" w:firstLine="0"/>
            </w:pPr>
            <w:r w:rsidRPr="002A0E69">
              <w:t xml:space="preserve">This will split the input BAM </w:t>
            </w:r>
            <w:r w:rsidRPr="002A0E69">
              <w:rPr>
                <w:rFonts w:hint="eastAsia"/>
              </w:rPr>
              <w:t>file</w:t>
            </w:r>
            <w:r w:rsidRPr="002A0E69">
              <w:t xml:space="preserve"> and output the splitting files in current directory. Each output has at most N </w:t>
            </w:r>
            <w:r w:rsidRPr="002A0E69">
              <w:rPr>
                <w:rFonts w:hint="eastAsia"/>
              </w:rPr>
              <w:t>reads</w:t>
            </w:r>
            <w:r w:rsidRPr="002A0E69">
              <w:t>, default value of N is 1000000000.</w:t>
            </w:r>
          </w:p>
        </w:tc>
      </w:tr>
      <w:tr w:rsidR="00744544" w14:paraId="78052C9F" w14:textId="77777777" w:rsidTr="00D74819">
        <w:tc>
          <w:tcPr>
            <w:tcW w:w="8296" w:type="dxa"/>
          </w:tcPr>
          <w:p w14:paraId="7656E976" w14:textId="3E7917B9" w:rsidR="009877CF" w:rsidRDefault="002D32AC" w:rsidP="002D32AC">
            <w:pPr>
              <w:rPr>
                <w:b/>
              </w:rPr>
            </w:pPr>
            <w:r w:rsidRPr="002D32AC">
              <w:rPr>
                <w:b/>
              </w:rPr>
              <w:lastRenderedPageBreak/>
              <w:t>$</w:t>
            </w:r>
            <w:r w:rsidR="004269DA">
              <w:rPr>
                <w:b/>
              </w:rPr>
              <w:t xml:space="preserve"> B</w:t>
            </w:r>
            <w:r w:rsidRPr="002D32AC">
              <w:rPr>
                <w:b/>
              </w:rPr>
              <w:t>am</w:t>
            </w:r>
            <w:r w:rsidR="004269DA">
              <w:rPr>
                <w:b/>
              </w:rPr>
              <w:t>D</w:t>
            </w:r>
            <w:r w:rsidRPr="002D32AC">
              <w:rPr>
                <w:b/>
              </w:rPr>
              <w:t>eal statistics Coverage</w:t>
            </w:r>
          </w:p>
          <w:p w14:paraId="184358DD" w14:textId="12252BF2" w:rsidR="009877CF" w:rsidRDefault="009877CF" w:rsidP="002D32AC">
            <w:pPr>
              <w:rPr>
                <w:b/>
              </w:rPr>
            </w:pPr>
          </w:p>
          <w:p w14:paraId="3713ABBF" w14:textId="7C492AC4" w:rsidR="009877CF" w:rsidRDefault="008F2064" w:rsidP="002D32AC">
            <w:pPr>
              <w:rPr>
                <w:b/>
              </w:rPr>
            </w:pPr>
            <w:r>
              <w:rPr>
                <w:b/>
              </w:rPr>
              <w:t>c</w:t>
            </w:r>
            <w:r w:rsidRPr="008F2064">
              <w:rPr>
                <w:b/>
              </w:rPr>
              <w:t xml:space="preserve">alculate </w:t>
            </w:r>
            <w:r>
              <w:rPr>
                <w:b/>
              </w:rPr>
              <w:t>g</w:t>
            </w:r>
            <w:r w:rsidRPr="008F2064">
              <w:rPr>
                <w:b/>
              </w:rPr>
              <w:t xml:space="preserve">enome </w:t>
            </w:r>
            <w:r>
              <w:rPr>
                <w:b/>
              </w:rPr>
              <w:t>c</w:t>
            </w:r>
            <w:r w:rsidRPr="008F2064">
              <w:rPr>
                <w:b/>
              </w:rPr>
              <w:t>overage/</w:t>
            </w:r>
            <w:r>
              <w:rPr>
                <w:b/>
              </w:rPr>
              <w:t>d</w:t>
            </w:r>
            <w:r w:rsidRPr="008F2064">
              <w:rPr>
                <w:b/>
              </w:rPr>
              <w:t xml:space="preserve">epth/GC </w:t>
            </w:r>
          </w:p>
          <w:p w14:paraId="6A9CD475" w14:textId="77777777" w:rsidR="009877CF" w:rsidRDefault="009877CF" w:rsidP="002D32AC">
            <w:pPr>
              <w:rPr>
                <w:b/>
              </w:rPr>
            </w:pPr>
          </w:p>
          <w:p w14:paraId="7E6AF06F" w14:textId="79543CC0" w:rsidR="002D32AC" w:rsidRPr="0033542B" w:rsidRDefault="002D32AC" w:rsidP="002D32AC">
            <w:pPr>
              <w:rPr>
                <w:sz w:val="18"/>
                <w:szCs w:val="18"/>
                <w:highlight w:val="lightGray"/>
              </w:rPr>
            </w:pPr>
            <w:r w:rsidRPr="0033542B">
              <w:rPr>
                <w:sz w:val="18"/>
                <w:szCs w:val="18"/>
                <w:highlight w:val="lightGray"/>
              </w:rPr>
              <w:t xml:space="preserve">Usage: Coverage </w:t>
            </w:r>
            <w:r w:rsidRPr="008E76CB">
              <w:rPr>
                <w:sz w:val="18"/>
                <w:szCs w:val="18"/>
                <w:highlight w:val="lightGray"/>
              </w:rPr>
              <w:t xml:space="preserve"> -</w:t>
            </w:r>
            <w:r w:rsidR="004C52A7" w:rsidRPr="008E76CB">
              <w:rPr>
                <w:sz w:val="18"/>
                <w:szCs w:val="18"/>
                <w:highlight w:val="lightGray"/>
              </w:rPr>
              <w:t>l</w:t>
            </w:r>
            <w:r w:rsidRPr="008E76CB">
              <w:rPr>
                <w:sz w:val="18"/>
                <w:szCs w:val="18"/>
                <w:highlight w:val="lightGray"/>
              </w:rPr>
              <w:t xml:space="preserve">  &lt;bam.list&gt;  </w:t>
            </w:r>
            <w:r w:rsidR="009863B5" w:rsidRPr="008E76CB">
              <w:rPr>
                <w:sz w:val="18"/>
                <w:szCs w:val="18"/>
                <w:highlight w:val="lightGray"/>
              </w:rPr>
              <w:t xml:space="preserve">-r  &lt;Ref.fa&gt;  </w:t>
            </w:r>
            <w:r w:rsidRPr="008E76CB">
              <w:rPr>
                <w:sz w:val="18"/>
                <w:szCs w:val="18"/>
                <w:highlight w:val="lightGray"/>
              </w:rPr>
              <w:t>-o</w:t>
            </w:r>
            <w:r w:rsidR="00034ED4" w:rsidRPr="008E76CB">
              <w:rPr>
                <w:sz w:val="18"/>
                <w:szCs w:val="18"/>
                <w:highlight w:val="lightGray"/>
              </w:rPr>
              <w:t xml:space="preserve">  </w:t>
            </w:r>
            <w:r w:rsidRPr="008E76CB">
              <w:rPr>
                <w:sz w:val="18"/>
                <w:szCs w:val="18"/>
                <w:highlight w:val="lightGray"/>
              </w:rPr>
              <w:t>&lt;outPrefix&gt;</w:t>
            </w:r>
          </w:p>
          <w:p w14:paraId="69FDD49E" w14:textId="0E59277C" w:rsidR="002D32AC" w:rsidRPr="0033542B" w:rsidRDefault="002D32AC" w:rsidP="002D32AC">
            <w:pPr>
              <w:rPr>
                <w:sz w:val="18"/>
                <w:szCs w:val="18"/>
                <w:highlight w:val="lightGray"/>
              </w:rPr>
            </w:pPr>
            <w:r w:rsidRPr="0033542B">
              <w:rPr>
                <w:sz w:val="18"/>
                <w:szCs w:val="18"/>
                <w:highlight w:val="lightGray"/>
              </w:rPr>
              <w:t xml:space="preserve">Usage: Coverage  </w:t>
            </w:r>
            <w:r w:rsidRPr="008E76CB">
              <w:rPr>
                <w:sz w:val="18"/>
                <w:szCs w:val="18"/>
                <w:highlight w:val="lightGray"/>
              </w:rPr>
              <w:t xml:space="preserve">-i </w:t>
            </w:r>
            <w:r w:rsidR="00AF697C" w:rsidRPr="008E76CB">
              <w:rPr>
                <w:sz w:val="18"/>
                <w:szCs w:val="18"/>
                <w:highlight w:val="lightGray"/>
              </w:rPr>
              <w:t xml:space="preserve"> </w:t>
            </w:r>
            <w:r w:rsidR="004C52A7" w:rsidRPr="008E76CB">
              <w:rPr>
                <w:sz w:val="18"/>
                <w:szCs w:val="18"/>
                <w:highlight w:val="lightGray"/>
              </w:rPr>
              <w:t>&lt;</w:t>
            </w:r>
            <w:r w:rsidRPr="008E76CB">
              <w:rPr>
                <w:sz w:val="18"/>
                <w:szCs w:val="18"/>
                <w:highlight w:val="lightGray"/>
              </w:rPr>
              <w:t>A.bam B.bam</w:t>
            </w:r>
            <w:r w:rsidR="004C52A7" w:rsidRPr="008E76CB">
              <w:rPr>
                <w:sz w:val="18"/>
                <w:szCs w:val="18"/>
                <w:highlight w:val="lightGray"/>
              </w:rPr>
              <w:t>&gt;</w:t>
            </w:r>
            <w:r w:rsidRPr="008E76CB">
              <w:rPr>
                <w:sz w:val="18"/>
                <w:szCs w:val="18"/>
                <w:highlight w:val="lightGray"/>
              </w:rPr>
              <w:t xml:space="preserve">  </w:t>
            </w:r>
            <w:r w:rsidR="009863B5" w:rsidRPr="008E76CB">
              <w:rPr>
                <w:sz w:val="18"/>
                <w:szCs w:val="18"/>
                <w:highlight w:val="lightGray"/>
              </w:rPr>
              <w:t xml:space="preserve">-r  &lt;Ref.fa&gt;  </w:t>
            </w:r>
            <w:r w:rsidRPr="008E76CB">
              <w:rPr>
                <w:sz w:val="18"/>
                <w:szCs w:val="18"/>
                <w:highlight w:val="lightGray"/>
              </w:rPr>
              <w:t>-o  &lt;outPrefix&gt;</w:t>
            </w:r>
          </w:p>
          <w:p w14:paraId="581BAED5" w14:textId="0D75AA21" w:rsidR="00A84796" w:rsidRDefault="00A84796" w:rsidP="00A84796">
            <w:pPr>
              <w:ind w:firstLineChars="400" w:firstLine="72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w:t>
            </w:r>
            <w:r w:rsidR="004F4D91">
              <w:rPr>
                <w:sz w:val="18"/>
                <w:szCs w:val="18"/>
                <w:highlight w:val="lightGray"/>
              </w:rPr>
              <w:t xml:space="preserve"> files</w:t>
            </w:r>
            <w:r>
              <w:rPr>
                <w:rFonts w:hint="eastAsia"/>
                <w:sz w:val="18"/>
                <w:szCs w:val="18"/>
                <w:highlight w:val="lightGray"/>
              </w:rPr>
              <w:t>,</w:t>
            </w:r>
            <w:r>
              <w:rPr>
                <w:sz w:val="18"/>
                <w:szCs w:val="18"/>
                <w:highlight w:val="lightGray"/>
              </w:rPr>
              <w:t xml:space="preserve"> delimited by space</w:t>
            </w:r>
          </w:p>
          <w:p w14:paraId="390F1272" w14:textId="77777777" w:rsidR="00A84796" w:rsidRDefault="00A84796" w:rsidP="00A84796">
            <w:pPr>
              <w:ind w:firstLineChars="400" w:firstLine="72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12437CED" w14:textId="77777777" w:rsidR="00A84796" w:rsidRPr="003F1DC9" w:rsidRDefault="00A84796" w:rsidP="00A84796">
            <w:pPr>
              <w:ind w:firstLineChars="400" w:firstLine="720"/>
              <w:rPr>
                <w:sz w:val="18"/>
                <w:szCs w:val="18"/>
                <w:highlight w:val="lightGray"/>
              </w:rPr>
            </w:pPr>
            <w:r w:rsidRPr="00937B54">
              <w:rPr>
                <w:sz w:val="18"/>
                <w:szCs w:val="18"/>
                <w:highlight w:val="lightGray"/>
              </w:rPr>
              <w:t>-</w:t>
            </w:r>
            <w:r>
              <w:rPr>
                <w:sz w:val="18"/>
                <w:szCs w:val="18"/>
                <w:highlight w:val="lightGray"/>
              </w:rPr>
              <w:t>o</w:t>
            </w:r>
            <w:r w:rsidRPr="00937B54">
              <w:rPr>
                <w:sz w:val="18"/>
                <w:szCs w:val="18"/>
                <w:highlight w:val="lightGray"/>
              </w:rPr>
              <w:t xml:space="preserve">   &lt;str&gt;    </w:t>
            </w:r>
            <w:r>
              <w:rPr>
                <w:sz w:val="18"/>
                <w:szCs w:val="18"/>
                <w:highlight w:val="lightGray"/>
              </w:rPr>
              <w:t xml:space="preserve"> 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421C5DF3" w14:textId="54F01909" w:rsidR="00A84796" w:rsidRDefault="00A84796" w:rsidP="00A84796">
            <w:pPr>
              <w:ind w:firstLineChars="400" w:firstLine="720"/>
              <w:rPr>
                <w:sz w:val="18"/>
                <w:szCs w:val="18"/>
                <w:highlight w:val="lightGray"/>
              </w:rPr>
            </w:pPr>
            <w:r w:rsidRPr="00975449">
              <w:rPr>
                <w:sz w:val="18"/>
                <w:szCs w:val="18"/>
                <w:highlight w:val="lightGray"/>
              </w:rPr>
              <w:t>-</w:t>
            </w:r>
            <w:r>
              <w:rPr>
                <w:sz w:val="18"/>
                <w:szCs w:val="18"/>
                <w:highlight w:val="lightGray"/>
              </w:rPr>
              <w:t>r</w:t>
            </w:r>
            <w:r w:rsidRPr="00975449">
              <w:rPr>
                <w:sz w:val="18"/>
                <w:szCs w:val="18"/>
                <w:highlight w:val="lightGray"/>
              </w:rPr>
              <w:t xml:space="preserve">    &lt;str&gt;     </w:t>
            </w:r>
            <w:r>
              <w:rPr>
                <w:sz w:val="18"/>
                <w:szCs w:val="18"/>
                <w:highlight w:val="lightGray"/>
              </w:rPr>
              <w:t xml:space="preserve">input reference FASTA to get </w:t>
            </w:r>
            <w:r w:rsidRPr="0033542B">
              <w:rPr>
                <w:sz w:val="18"/>
                <w:szCs w:val="18"/>
                <w:highlight w:val="lightGray"/>
              </w:rPr>
              <w:t>Depth-GC wig</w:t>
            </w:r>
          </w:p>
          <w:p w14:paraId="62488DF9" w14:textId="0D1A70FE" w:rsidR="00A84796" w:rsidRDefault="002D32AC" w:rsidP="00A84796">
            <w:pPr>
              <w:ind w:firstLineChars="400" w:firstLine="720"/>
              <w:rPr>
                <w:sz w:val="18"/>
                <w:szCs w:val="18"/>
                <w:highlight w:val="lightGray"/>
              </w:rPr>
            </w:pPr>
            <w:r w:rsidRPr="0033542B">
              <w:rPr>
                <w:sz w:val="18"/>
                <w:szCs w:val="18"/>
                <w:highlight w:val="lightGray"/>
              </w:rPr>
              <w:t>-</w:t>
            </w:r>
            <w:r w:rsidR="00A84796">
              <w:rPr>
                <w:sz w:val="18"/>
                <w:szCs w:val="18"/>
                <w:highlight w:val="lightGray"/>
              </w:rPr>
              <w:t>w</w:t>
            </w:r>
            <w:r w:rsidRPr="0033542B">
              <w:rPr>
                <w:sz w:val="18"/>
                <w:szCs w:val="18"/>
                <w:highlight w:val="lightGray"/>
              </w:rPr>
              <w:t xml:space="preserve">   &lt;int&gt;     </w:t>
            </w:r>
            <w:r w:rsidR="00A84796">
              <w:rPr>
                <w:sz w:val="18"/>
                <w:szCs w:val="18"/>
                <w:highlight w:val="lightGray"/>
              </w:rPr>
              <w:t>w</w:t>
            </w:r>
            <w:r w:rsidRPr="0033542B">
              <w:rPr>
                <w:sz w:val="18"/>
                <w:szCs w:val="18"/>
                <w:highlight w:val="lightGray"/>
              </w:rPr>
              <w:t>indows size for Depth-GC wig</w:t>
            </w:r>
            <w:r w:rsidR="00A84796">
              <w:rPr>
                <w:sz w:val="18"/>
                <w:szCs w:val="18"/>
                <w:highlight w:val="lightGray"/>
              </w:rPr>
              <w:t xml:space="preserve">, default </w:t>
            </w:r>
            <w:r w:rsidRPr="0033542B">
              <w:rPr>
                <w:sz w:val="18"/>
                <w:szCs w:val="18"/>
                <w:highlight w:val="lightGray"/>
              </w:rPr>
              <w:t>[10000]</w:t>
            </w:r>
          </w:p>
          <w:p w14:paraId="3B7D1F77" w14:textId="3FFE0D1B" w:rsidR="00A84796" w:rsidRDefault="002D32AC" w:rsidP="00A84796">
            <w:pPr>
              <w:ind w:firstLineChars="400" w:firstLine="720"/>
              <w:rPr>
                <w:sz w:val="18"/>
                <w:szCs w:val="18"/>
                <w:highlight w:val="lightGray"/>
              </w:rPr>
            </w:pPr>
            <w:r w:rsidRPr="0033542B">
              <w:rPr>
                <w:sz w:val="18"/>
                <w:szCs w:val="18"/>
                <w:highlight w:val="lightGray"/>
              </w:rPr>
              <w:t>-</w:t>
            </w:r>
            <w:r w:rsidR="005F2340">
              <w:rPr>
                <w:sz w:val="18"/>
                <w:szCs w:val="18"/>
                <w:highlight w:val="lightGray"/>
              </w:rPr>
              <w:t>b</w:t>
            </w:r>
            <w:r w:rsidRPr="0033542B">
              <w:rPr>
                <w:sz w:val="18"/>
                <w:szCs w:val="18"/>
                <w:highlight w:val="lightGray"/>
              </w:rPr>
              <w:t xml:space="preserve">    &lt;str&gt;     </w:t>
            </w:r>
            <w:r w:rsidR="005E5375">
              <w:rPr>
                <w:sz w:val="18"/>
                <w:szCs w:val="18"/>
                <w:highlight w:val="lightGray"/>
              </w:rPr>
              <w:t>list of the r</w:t>
            </w:r>
            <w:r w:rsidR="005E5375" w:rsidRPr="0033542B">
              <w:rPr>
                <w:sz w:val="18"/>
                <w:szCs w:val="18"/>
                <w:highlight w:val="lightGray"/>
              </w:rPr>
              <w:t>egions</w:t>
            </w:r>
            <w:r w:rsidR="005E5375">
              <w:rPr>
                <w:sz w:val="18"/>
                <w:szCs w:val="18"/>
                <w:highlight w:val="lightGray"/>
              </w:rPr>
              <w:t xml:space="preserve"> of which the coverage and mean of depth would be given</w:t>
            </w:r>
          </w:p>
          <w:p w14:paraId="56CC3FCB" w14:textId="77777777" w:rsidR="004C52A7" w:rsidRDefault="004C52A7" w:rsidP="004C52A7">
            <w:pPr>
              <w:ind w:firstLineChars="400" w:firstLine="720"/>
              <w:rPr>
                <w:sz w:val="18"/>
                <w:szCs w:val="18"/>
                <w:highlight w:val="lightGray"/>
              </w:rPr>
            </w:pPr>
            <w:r w:rsidRPr="00937B54">
              <w:rPr>
                <w:sz w:val="18"/>
                <w:szCs w:val="18"/>
                <w:highlight w:val="lightGray"/>
              </w:rPr>
              <w:t>-</w:t>
            </w:r>
            <w:r>
              <w:rPr>
                <w:sz w:val="18"/>
                <w:szCs w:val="18"/>
                <w:highlight w:val="lightGray"/>
              </w:rPr>
              <w:t>q</w:t>
            </w:r>
            <w:r w:rsidRPr="00937B54">
              <w:rPr>
                <w:sz w:val="18"/>
                <w:szCs w:val="18"/>
                <w:highlight w:val="lightGray"/>
              </w:rPr>
              <w:t xml:space="preserve">   </w:t>
            </w:r>
            <w:r>
              <w:rPr>
                <w:sz w:val="18"/>
                <w:szCs w:val="18"/>
                <w:highlight w:val="lightGray"/>
              </w:rPr>
              <w:t xml:space="preserve"> </w:t>
            </w:r>
            <w:r w:rsidRPr="00937B54">
              <w:rPr>
                <w:sz w:val="18"/>
                <w:szCs w:val="18"/>
                <w:highlight w:val="lightGray"/>
              </w:rPr>
              <w:t xml:space="preserve">&lt;int&gt;     </w:t>
            </w:r>
            <w:r>
              <w:rPr>
                <w:sz w:val="18"/>
                <w:szCs w:val="18"/>
                <w:highlight w:val="lightGray"/>
              </w:rPr>
              <w:t>the quality to filter reads, default</w:t>
            </w:r>
            <w:r w:rsidRPr="006964FD">
              <w:rPr>
                <w:sz w:val="18"/>
                <w:szCs w:val="18"/>
                <w:highlight w:val="lightGray"/>
              </w:rPr>
              <w:t xml:space="preserve"> [1</w:t>
            </w:r>
            <w:r>
              <w:rPr>
                <w:sz w:val="18"/>
                <w:szCs w:val="18"/>
                <w:highlight w:val="lightGray"/>
              </w:rPr>
              <w:t>0</w:t>
            </w:r>
            <w:r w:rsidRPr="006964FD">
              <w:rPr>
                <w:sz w:val="18"/>
                <w:szCs w:val="18"/>
                <w:highlight w:val="lightGray"/>
              </w:rPr>
              <w:t>]</w:t>
            </w:r>
          </w:p>
          <w:p w14:paraId="74B8388B" w14:textId="3F9B972A" w:rsidR="004C52A7" w:rsidRDefault="004C52A7" w:rsidP="004C52A7">
            <w:pPr>
              <w:ind w:firstLineChars="400" w:firstLine="720"/>
              <w:rPr>
                <w:sz w:val="18"/>
                <w:szCs w:val="18"/>
                <w:highlight w:val="lightGray"/>
              </w:rPr>
            </w:pPr>
            <w:r w:rsidRPr="00937B54">
              <w:rPr>
                <w:sz w:val="18"/>
                <w:szCs w:val="18"/>
                <w:highlight w:val="lightGray"/>
              </w:rPr>
              <w:t>-</w:t>
            </w:r>
            <w:r>
              <w:rPr>
                <w:rFonts w:hint="eastAsia"/>
                <w:sz w:val="18"/>
                <w:szCs w:val="18"/>
                <w:highlight w:val="lightGray"/>
              </w:rPr>
              <w:t>d</w:t>
            </w:r>
            <w:r w:rsidRPr="00937B54">
              <w:rPr>
                <w:sz w:val="18"/>
                <w:szCs w:val="18"/>
                <w:highlight w:val="lightGray"/>
              </w:rPr>
              <w:t xml:space="preserve">   </w:t>
            </w:r>
            <w:r>
              <w:rPr>
                <w:sz w:val="18"/>
                <w:szCs w:val="18"/>
                <w:highlight w:val="lightGray"/>
              </w:rPr>
              <w:t xml:space="preserve"> </w:t>
            </w:r>
            <w:r w:rsidRPr="00937B54">
              <w:rPr>
                <w:sz w:val="18"/>
                <w:szCs w:val="18"/>
                <w:highlight w:val="lightGray"/>
              </w:rPr>
              <w:t xml:space="preserve">&lt;int&gt;    </w:t>
            </w:r>
            <w:r>
              <w:rPr>
                <w:sz w:val="18"/>
                <w:szCs w:val="18"/>
                <w:highlight w:val="lightGray"/>
              </w:rPr>
              <w:t xml:space="preserve"> </w:t>
            </w:r>
            <w:r w:rsidRPr="004C52A7">
              <w:rPr>
                <w:sz w:val="18"/>
                <w:szCs w:val="18"/>
                <w:highlight w:val="lightGray"/>
              </w:rPr>
              <w:t>Filter the duplicated read</w:t>
            </w:r>
          </w:p>
          <w:p w14:paraId="17764902" w14:textId="2D5AA722" w:rsidR="00744544" w:rsidRPr="00990A87" w:rsidRDefault="00990A87" w:rsidP="00154D66">
            <w:pPr>
              <w:ind w:firstLineChars="400" w:firstLine="720"/>
              <w:rPr>
                <w:sz w:val="18"/>
                <w:szCs w:val="18"/>
                <w:highlight w:val="lightGray"/>
              </w:rPr>
            </w:pPr>
            <w:r w:rsidRPr="00935BA3">
              <w:rPr>
                <w:sz w:val="18"/>
                <w:szCs w:val="18"/>
                <w:highlight w:val="lightGray"/>
              </w:rPr>
              <w:t xml:space="preserve">-h              </w:t>
            </w:r>
            <w:r w:rsidRPr="00A826DE">
              <w:rPr>
                <w:sz w:val="18"/>
                <w:szCs w:val="18"/>
                <w:highlight w:val="lightGray"/>
              </w:rPr>
              <w:t>show more details for help</w:t>
            </w:r>
          </w:p>
          <w:p w14:paraId="139D6D0C" w14:textId="77777777" w:rsidR="002D32AC" w:rsidRDefault="002D32AC" w:rsidP="002D32AC">
            <w:pPr>
              <w:rPr>
                <w:b/>
              </w:rPr>
            </w:pPr>
          </w:p>
          <w:p w14:paraId="4E3F7EA7" w14:textId="0F79B05E" w:rsidR="00260F60" w:rsidRDefault="00260F60" w:rsidP="009C577F">
            <w:pPr>
              <w:pStyle w:val="a8"/>
              <w:numPr>
                <w:ilvl w:val="0"/>
                <w:numId w:val="20"/>
              </w:numPr>
              <w:ind w:firstLineChars="0"/>
            </w:pPr>
            <w:r>
              <w:t xml:space="preserve">Coverage -i </w:t>
            </w:r>
            <w:r w:rsidR="00034ED4">
              <w:rPr>
                <w:rFonts w:hint="eastAsia"/>
              </w:rPr>
              <w:t>&lt;</w:t>
            </w:r>
            <w:r>
              <w:t>A.bam B.bam</w:t>
            </w:r>
            <w:r w:rsidR="00034ED4">
              <w:t>&gt;</w:t>
            </w:r>
            <w:r>
              <w:t xml:space="preserve"> </w:t>
            </w:r>
            <w:r w:rsidR="009C577F">
              <w:t xml:space="preserve"> </w:t>
            </w:r>
            <w:r w:rsidR="009C577F" w:rsidRPr="009C577F">
              <w:t>-r  &lt;Ref.fa&gt;</w:t>
            </w:r>
            <w:r w:rsidR="009C577F">
              <w:t xml:space="preserve">  </w:t>
            </w:r>
            <w:r>
              <w:t>-o AAA</w:t>
            </w:r>
            <w:r w:rsidR="006F7207">
              <w:t xml:space="preserve"> -q Q</w:t>
            </w:r>
          </w:p>
          <w:p w14:paraId="74EAA442" w14:textId="47CA3FD7" w:rsidR="00260F60" w:rsidRDefault="00260F60" w:rsidP="00260F60">
            <w:pPr>
              <w:pStyle w:val="a8"/>
              <w:ind w:left="420" w:firstLineChars="0" w:firstLine="0"/>
            </w:pPr>
            <w:r>
              <w:t xml:space="preserve">Coverage -l &lt;bam.list&gt; </w:t>
            </w:r>
            <w:r w:rsidR="008F026C">
              <w:t xml:space="preserve"> </w:t>
            </w:r>
            <w:r w:rsidR="008F026C" w:rsidRPr="009C577F">
              <w:t>-r  &lt;Ref.fa&gt;</w:t>
            </w:r>
            <w:r w:rsidR="008F026C">
              <w:t xml:space="preserve">  </w:t>
            </w:r>
            <w:r>
              <w:t>-o AAA</w:t>
            </w:r>
            <w:r w:rsidR="006F7207">
              <w:t xml:space="preserve"> -q Q</w:t>
            </w:r>
          </w:p>
          <w:p w14:paraId="68AC5EC7" w14:textId="1936C1DE" w:rsidR="00260F60" w:rsidRDefault="00260F60" w:rsidP="00260F60">
            <w:pPr>
              <w:pStyle w:val="a8"/>
              <w:ind w:left="420" w:firstLineChars="0" w:firstLine="0"/>
            </w:pPr>
            <w:r>
              <w:t xml:space="preserve">This will generate four </w:t>
            </w:r>
            <w:r w:rsidR="008017EA">
              <w:t>files</w:t>
            </w:r>
            <w:r>
              <w:t xml:space="preserve"> (GC with depth, </w:t>
            </w:r>
            <w:r w:rsidR="008017EA">
              <w:t>depth frequency</w:t>
            </w:r>
            <w:r>
              <w:t xml:space="preserve">, </w:t>
            </w:r>
            <w:r w:rsidR="008017EA">
              <w:t>depth along reads</w:t>
            </w:r>
            <w:r w:rsidR="00A4637F">
              <w:t xml:space="preserve"> in reference FASTA</w:t>
            </w:r>
            <w:r>
              <w:t xml:space="preserve"> and </w:t>
            </w:r>
            <w:r w:rsidR="00A4637F">
              <w:t>basic</w:t>
            </w:r>
            <w:r w:rsidR="008017EA">
              <w:t xml:space="preserve"> statistics</w:t>
            </w:r>
            <w:r>
              <w:t xml:space="preserve">) and output the result to current directory. Output files are named with the prefix </w:t>
            </w:r>
            <w:r w:rsidR="00074C8A">
              <w:t>AAA</w:t>
            </w:r>
            <w:r>
              <w:t>.</w:t>
            </w:r>
          </w:p>
          <w:p w14:paraId="1C4C08F7" w14:textId="0D5A8374" w:rsidR="00097BE4" w:rsidRDefault="00097BE4" w:rsidP="00260F60">
            <w:pPr>
              <w:pStyle w:val="a8"/>
              <w:ind w:left="420" w:firstLineChars="0" w:firstLine="0"/>
            </w:pPr>
            <w:r>
              <w:rPr>
                <w:rFonts w:hint="eastAsia"/>
              </w:rPr>
              <w:t>(</w:t>
            </w:r>
            <w:r>
              <w:t>1.1) the reads with quality lower than Q will be removed from analysis, default value of Q is 10.</w:t>
            </w:r>
          </w:p>
          <w:p w14:paraId="16013C64" w14:textId="0804DDCD" w:rsidR="00097BE4" w:rsidRDefault="00097BE4" w:rsidP="00097BE4"/>
          <w:p w14:paraId="1C350FE1" w14:textId="6720C85A" w:rsidR="00097BE4" w:rsidRDefault="00097BE4" w:rsidP="00097BE4">
            <w:pPr>
              <w:pStyle w:val="a8"/>
              <w:numPr>
                <w:ilvl w:val="0"/>
                <w:numId w:val="20"/>
              </w:numPr>
              <w:ind w:firstLineChars="0"/>
            </w:pPr>
            <w:r>
              <w:t xml:space="preserve">Coverage -i </w:t>
            </w:r>
            <w:r w:rsidR="00034ED4">
              <w:t>&lt;</w:t>
            </w:r>
            <w:r>
              <w:t>A.bam B.bam</w:t>
            </w:r>
            <w:r w:rsidR="00034ED4">
              <w:t>&gt;</w:t>
            </w:r>
            <w:r>
              <w:t xml:space="preserve"> </w:t>
            </w:r>
            <w:r w:rsidR="00034ED4">
              <w:t xml:space="preserve"> </w:t>
            </w:r>
            <w:r w:rsidRPr="009C577F">
              <w:t>-r  &lt;Ref.fa&gt;</w:t>
            </w:r>
            <w:r>
              <w:t xml:space="preserve">  -o AAA </w:t>
            </w:r>
            <w:r w:rsidR="00F43927">
              <w:t>-b &lt;bed.region&gt;</w:t>
            </w:r>
          </w:p>
          <w:p w14:paraId="3AAEFC09" w14:textId="3C0F2D38" w:rsidR="00097BE4" w:rsidRDefault="00097BE4" w:rsidP="00097BE4">
            <w:pPr>
              <w:pStyle w:val="a8"/>
              <w:ind w:left="420" w:firstLineChars="0" w:firstLine="0"/>
            </w:pPr>
            <w:r>
              <w:t xml:space="preserve">Coverage -l &lt;bam.list&gt;  </w:t>
            </w:r>
            <w:r w:rsidRPr="009C577F">
              <w:t>-r  &lt;Ref.fa&gt;</w:t>
            </w:r>
            <w:r>
              <w:t xml:space="preserve">  -o AAA </w:t>
            </w:r>
            <w:r w:rsidR="00F43927">
              <w:t>-b &lt;bed.region&gt;</w:t>
            </w:r>
          </w:p>
          <w:p w14:paraId="6607C22E" w14:textId="6BD66203" w:rsidR="00097BE4" w:rsidRDefault="00097BE4" w:rsidP="00097BE4">
            <w:pPr>
              <w:pStyle w:val="a8"/>
              <w:ind w:left="420" w:firstLineChars="0" w:firstLine="0"/>
            </w:pPr>
            <w:r>
              <w:t>This will generate</w:t>
            </w:r>
            <w:r w:rsidR="00F43927">
              <w:t xml:space="preserve"> the same outputs as the example above with an </w:t>
            </w:r>
            <w:r w:rsidR="00393BEE">
              <w:t>extra</w:t>
            </w:r>
            <w:r w:rsidR="00F43927">
              <w:t xml:space="preserve"> file giving coverage and mean of depth information for the regions listed in the &lt;bed.region&gt;</w:t>
            </w:r>
            <w:r>
              <w:t>.</w:t>
            </w:r>
            <w:r w:rsidR="00F43927">
              <w:t xml:space="preserve"> The &lt;bed.region&gt; is formatted as [Chr_name  Start_site  End_site]. For example:</w:t>
            </w:r>
          </w:p>
          <w:p w14:paraId="026E6071" w14:textId="24C46F81" w:rsidR="00F43927" w:rsidRDefault="00F43927" w:rsidP="00097BE4">
            <w:pPr>
              <w:pStyle w:val="a8"/>
              <w:ind w:left="420" w:firstLineChars="0" w:firstLine="0"/>
            </w:pPr>
            <w:r>
              <w:rPr>
                <w:rFonts w:hint="eastAsia"/>
              </w:rPr>
              <w:t>C</w:t>
            </w:r>
            <w:r>
              <w:t>hr1  1 100</w:t>
            </w:r>
          </w:p>
          <w:p w14:paraId="1EF67BA3" w14:textId="50F4FA0D" w:rsidR="00F43927" w:rsidRDefault="00F43927" w:rsidP="00097BE4">
            <w:pPr>
              <w:pStyle w:val="a8"/>
              <w:ind w:left="420" w:firstLineChars="0" w:firstLine="0"/>
            </w:pPr>
            <w:r>
              <w:rPr>
                <w:rFonts w:hint="eastAsia"/>
              </w:rPr>
              <w:t>C</w:t>
            </w:r>
            <w:r>
              <w:t>hr1  1000 2000</w:t>
            </w:r>
          </w:p>
          <w:p w14:paraId="6129963E" w14:textId="366317AD" w:rsidR="00F43927" w:rsidRDefault="00F43927" w:rsidP="00097BE4">
            <w:pPr>
              <w:pStyle w:val="a8"/>
              <w:ind w:left="420" w:firstLineChars="0" w:firstLine="0"/>
            </w:pPr>
            <w:r>
              <w:rPr>
                <w:rFonts w:hint="eastAsia"/>
              </w:rPr>
              <w:t>C</w:t>
            </w:r>
            <w:r>
              <w:t>hr2  3  50</w:t>
            </w:r>
          </w:p>
          <w:p w14:paraId="24CA17F1" w14:textId="21F0B057" w:rsidR="002D32AC" w:rsidRPr="00E90B49" w:rsidRDefault="00F43927" w:rsidP="00E90B49">
            <w:pPr>
              <w:pStyle w:val="a8"/>
              <w:ind w:left="420" w:firstLineChars="0" w:firstLine="0"/>
            </w:pPr>
            <w:r>
              <w:t>…</w:t>
            </w:r>
          </w:p>
        </w:tc>
      </w:tr>
      <w:tr w:rsidR="00A36C3C" w14:paraId="5219EC49" w14:textId="77777777" w:rsidTr="00D74819">
        <w:trPr>
          <w:ins w:id="4" w:author="尹立新(Lixin Yin)" w:date="2020-05-13T11:08:00Z"/>
        </w:trPr>
        <w:tc>
          <w:tcPr>
            <w:tcW w:w="8296" w:type="dxa"/>
          </w:tcPr>
          <w:p w14:paraId="00FAE792" w14:textId="77777777" w:rsidR="00A36C3C" w:rsidRDefault="004F4D91" w:rsidP="00B73F1A">
            <w:pPr>
              <w:rPr>
                <w:b/>
              </w:rPr>
            </w:pPr>
            <w:r w:rsidRPr="00B73F1A">
              <w:rPr>
                <w:b/>
              </w:rPr>
              <w:t>$</w:t>
            </w:r>
            <w:r>
              <w:rPr>
                <w:b/>
              </w:rPr>
              <w:t xml:space="preserve"> </w:t>
            </w:r>
            <w:r>
              <w:rPr>
                <w:rFonts w:hint="eastAsia"/>
                <w:b/>
              </w:rPr>
              <w:t>B</w:t>
            </w:r>
            <w:r w:rsidRPr="00B73F1A">
              <w:rPr>
                <w:b/>
              </w:rPr>
              <w:t>am</w:t>
            </w:r>
            <w:r>
              <w:rPr>
                <w:b/>
              </w:rPr>
              <w:t>De</w:t>
            </w:r>
            <w:r w:rsidRPr="00B73F1A">
              <w:rPr>
                <w:b/>
              </w:rPr>
              <w:t>al statistics</w:t>
            </w:r>
            <w:r>
              <w:rPr>
                <w:b/>
              </w:rPr>
              <w:t xml:space="preserve"> </w:t>
            </w:r>
            <w:r w:rsidRPr="004F4D91">
              <w:rPr>
                <w:b/>
              </w:rPr>
              <w:t>BasesCount</w:t>
            </w:r>
          </w:p>
          <w:p w14:paraId="5FADB45C" w14:textId="77777777" w:rsidR="004F4D91" w:rsidRDefault="004F4D91" w:rsidP="00B73F1A">
            <w:pPr>
              <w:rPr>
                <w:b/>
              </w:rPr>
            </w:pPr>
          </w:p>
          <w:p w14:paraId="0C1DEA7D" w14:textId="77777777" w:rsidR="004F4D91" w:rsidRDefault="004F4D91" w:rsidP="00B73F1A">
            <w:pPr>
              <w:rPr>
                <w:b/>
              </w:rPr>
            </w:pPr>
            <w:r>
              <w:rPr>
                <w:b/>
              </w:rPr>
              <w:t>c</w:t>
            </w:r>
            <w:r w:rsidRPr="004F4D91">
              <w:rPr>
                <w:b/>
              </w:rPr>
              <w:t xml:space="preserve">alculate Genome every Site's four base </w:t>
            </w:r>
            <w:r>
              <w:rPr>
                <w:b/>
              </w:rPr>
              <w:t>d</w:t>
            </w:r>
            <w:r w:rsidRPr="004F4D91">
              <w:rPr>
                <w:b/>
              </w:rPr>
              <w:t>epth</w:t>
            </w:r>
          </w:p>
          <w:p w14:paraId="280B57D8" w14:textId="77777777" w:rsidR="004F4D91" w:rsidRDefault="004F4D91" w:rsidP="00B73F1A">
            <w:pPr>
              <w:rPr>
                <w:b/>
              </w:rPr>
            </w:pPr>
          </w:p>
          <w:p w14:paraId="1413E70C" w14:textId="77777777" w:rsidR="004F4D91" w:rsidRPr="00123A7E" w:rsidRDefault="003B2007" w:rsidP="00B73F1A">
            <w:pPr>
              <w:rPr>
                <w:sz w:val="18"/>
                <w:szCs w:val="18"/>
                <w:highlight w:val="lightGray"/>
              </w:rPr>
            </w:pPr>
            <w:r w:rsidRPr="0033542B">
              <w:rPr>
                <w:sz w:val="18"/>
                <w:szCs w:val="18"/>
                <w:highlight w:val="lightGray"/>
              </w:rPr>
              <w:t>Usage</w:t>
            </w:r>
            <w:r>
              <w:rPr>
                <w:rFonts w:hint="eastAsia"/>
                <w:sz w:val="18"/>
                <w:szCs w:val="18"/>
                <w:highlight w:val="lightGray"/>
              </w:rPr>
              <w:t>：</w:t>
            </w:r>
            <w:r w:rsidRPr="00123A7E">
              <w:rPr>
                <w:sz w:val="18"/>
                <w:szCs w:val="18"/>
                <w:highlight w:val="lightGray"/>
              </w:rPr>
              <w:t xml:space="preserve">BasesCount </w:t>
            </w:r>
            <w:r w:rsidRPr="00123A7E">
              <w:rPr>
                <w:rFonts w:hint="eastAsia"/>
                <w:sz w:val="18"/>
                <w:szCs w:val="18"/>
                <w:highlight w:val="lightGray"/>
              </w:rPr>
              <w:t>-l</w:t>
            </w:r>
            <w:r w:rsidRPr="00123A7E">
              <w:rPr>
                <w:sz w:val="18"/>
                <w:szCs w:val="18"/>
                <w:highlight w:val="lightGray"/>
              </w:rPr>
              <w:t xml:space="preserve"> &lt;bam.list&gt;  -o  &lt; outPrefix &gt;</w:t>
            </w:r>
          </w:p>
          <w:p w14:paraId="692DAC61" w14:textId="77777777" w:rsidR="003B2007" w:rsidRPr="00123A7E" w:rsidRDefault="003B2007" w:rsidP="00B73F1A">
            <w:pPr>
              <w:rPr>
                <w:sz w:val="18"/>
                <w:szCs w:val="18"/>
                <w:highlight w:val="lightGray"/>
              </w:rPr>
            </w:pPr>
            <w:r w:rsidRPr="0033542B">
              <w:rPr>
                <w:sz w:val="18"/>
                <w:szCs w:val="18"/>
                <w:highlight w:val="lightGray"/>
              </w:rPr>
              <w:t>Usage</w:t>
            </w:r>
            <w:r>
              <w:rPr>
                <w:rFonts w:hint="eastAsia"/>
                <w:sz w:val="18"/>
                <w:szCs w:val="18"/>
                <w:highlight w:val="lightGray"/>
              </w:rPr>
              <w:t>：</w:t>
            </w:r>
            <w:r w:rsidRPr="00123A7E">
              <w:rPr>
                <w:sz w:val="18"/>
                <w:szCs w:val="18"/>
                <w:highlight w:val="lightGray"/>
              </w:rPr>
              <w:t>BasesCount -I &lt; A.bam B.bam &gt; -o &lt;outPrefix&gt;</w:t>
            </w:r>
          </w:p>
          <w:p w14:paraId="0AF264F4" w14:textId="705BF7C6" w:rsidR="003B2007" w:rsidRDefault="003B2007" w:rsidP="003B2007">
            <w:pPr>
              <w:ind w:firstLineChars="500" w:firstLine="90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 files</w:t>
            </w:r>
            <w:r>
              <w:rPr>
                <w:rFonts w:hint="eastAsia"/>
                <w:sz w:val="18"/>
                <w:szCs w:val="18"/>
                <w:highlight w:val="lightGray"/>
              </w:rPr>
              <w:t>,</w:t>
            </w:r>
            <w:r>
              <w:rPr>
                <w:sz w:val="18"/>
                <w:szCs w:val="18"/>
                <w:highlight w:val="lightGray"/>
              </w:rPr>
              <w:t xml:space="preserve"> delimited by space</w:t>
            </w:r>
          </w:p>
          <w:p w14:paraId="7744BABC" w14:textId="30B023D9" w:rsidR="003B2007" w:rsidRDefault="003B2007" w:rsidP="003B2007">
            <w:pPr>
              <w:ind w:firstLineChars="500" w:firstLine="90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0F026AEB" w14:textId="08689F33" w:rsidR="003B2007" w:rsidRDefault="003B2007" w:rsidP="003B2007">
            <w:pPr>
              <w:ind w:firstLineChars="500" w:firstLine="900"/>
              <w:rPr>
                <w:sz w:val="18"/>
                <w:szCs w:val="18"/>
                <w:highlight w:val="lightGray"/>
              </w:rPr>
            </w:pPr>
            <w:r w:rsidRPr="00937B54">
              <w:rPr>
                <w:sz w:val="18"/>
                <w:szCs w:val="18"/>
                <w:highlight w:val="lightGray"/>
              </w:rPr>
              <w:t>-</w:t>
            </w:r>
            <w:r>
              <w:rPr>
                <w:sz w:val="18"/>
                <w:szCs w:val="18"/>
                <w:highlight w:val="lightGray"/>
              </w:rPr>
              <w:t>o</w:t>
            </w:r>
            <w:r w:rsidRPr="00937B54">
              <w:rPr>
                <w:sz w:val="18"/>
                <w:szCs w:val="18"/>
                <w:highlight w:val="lightGray"/>
              </w:rPr>
              <w:t xml:space="preserve">   &lt;str&gt;    </w:t>
            </w:r>
            <w:r>
              <w:rPr>
                <w:sz w:val="18"/>
                <w:szCs w:val="18"/>
                <w:highlight w:val="lightGray"/>
              </w:rPr>
              <w:t xml:space="preserve"> 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1A2E3DC1" w14:textId="1D8E8066" w:rsidR="003B2007" w:rsidRDefault="003B2007" w:rsidP="003B2007">
            <w:pPr>
              <w:ind w:firstLineChars="500" w:firstLine="900"/>
              <w:rPr>
                <w:sz w:val="18"/>
                <w:szCs w:val="18"/>
                <w:highlight w:val="lightGray"/>
              </w:rPr>
            </w:pPr>
            <w:r w:rsidRPr="0033542B">
              <w:rPr>
                <w:sz w:val="18"/>
                <w:szCs w:val="18"/>
                <w:highlight w:val="lightGray"/>
              </w:rPr>
              <w:t>-</w:t>
            </w:r>
            <w:r>
              <w:rPr>
                <w:sz w:val="18"/>
                <w:szCs w:val="18"/>
                <w:highlight w:val="lightGray"/>
              </w:rPr>
              <w:t>b</w:t>
            </w:r>
            <w:r w:rsidRPr="0033542B">
              <w:rPr>
                <w:sz w:val="18"/>
                <w:szCs w:val="18"/>
                <w:highlight w:val="lightGray"/>
              </w:rPr>
              <w:t xml:space="preserve">   &lt;str&gt;     </w:t>
            </w:r>
            <w:r>
              <w:rPr>
                <w:sz w:val="18"/>
                <w:szCs w:val="18"/>
                <w:highlight w:val="lightGray"/>
              </w:rPr>
              <w:t>list of the r</w:t>
            </w:r>
            <w:r w:rsidRPr="0033542B">
              <w:rPr>
                <w:sz w:val="18"/>
                <w:szCs w:val="18"/>
                <w:highlight w:val="lightGray"/>
              </w:rPr>
              <w:t>egions</w:t>
            </w:r>
            <w:r>
              <w:rPr>
                <w:sz w:val="18"/>
                <w:szCs w:val="18"/>
                <w:highlight w:val="lightGray"/>
              </w:rPr>
              <w:t xml:space="preserve"> of which the coverage and mean of depth would be given</w:t>
            </w:r>
          </w:p>
          <w:p w14:paraId="1B2D7F68" w14:textId="7EE07E66" w:rsidR="003B2007" w:rsidRDefault="003B2007" w:rsidP="003B2007">
            <w:pPr>
              <w:ind w:firstLineChars="500" w:firstLine="900"/>
              <w:rPr>
                <w:sz w:val="18"/>
                <w:szCs w:val="18"/>
                <w:highlight w:val="lightGray"/>
              </w:rPr>
            </w:pPr>
            <w:r w:rsidRPr="00937B54">
              <w:rPr>
                <w:sz w:val="18"/>
                <w:szCs w:val="18"/>
                <w:highlight w:val="lightGray"/>
              </w:rPr>
              <w:t>-</w:t>
            </w:r>
            <w:r>
              <w:rPr>
                <w:sz w:val="18"/>
                <w:szCs w:val="18"/>
                <w:highlight w:val="lightGray"/>
              </w:rPr>
              <w:t>q</w:t>
            </w:r>
            <w:r w:rsidRPr="00937B54">
              <w:rPr>
                <w:sz w:val="18"/>
                <w:szCs w:val="18"/>
                <w:highlight w:val="lightGray"/>
              </w:rPr>
              <w:t xml:space="preserve">   &lt;int&gt;     </w:t>
            </w:r>
            <w:r>
              <w:rPr>
                <w:sz w:val="18"/>
                <w:szCs w:val="18"/>
                <w:highlight w:val="lightGray"/>
              </w:rPr>
              <w:t>the quality to filter reads, default</w:t>
            </w:r>
            <w:r w:rsidRPr="006964FD">
              <w:rPr>
                <w:sz w:val="18"/>
                <w:szCs w:val="18"/>
                <w:highlight w:val="lightGray"/>
              </w:rPr>
              <w:t xml:space="preserve"> [1</w:t>
            </w:r>
            <w:r>
              <w:rPr>
                <w:sz w:val="18"/>
                <w:szCs w:val="18"/>
                <w:highlight w:val="lightGray"/>
              </w:rPr>
              <w:t>0</w:t>
            </w:r>
            <w:r w:rsidRPr="006964FD">
              <w:rPr>
                <w:sz w:val="18"/>
                <w:szCs w:val="18"/>
                <w:highlight w:val="lightGray"/>
              </w:rPr>
              <w:t>]</w:t>
            </w:r>
          </w:p>
          <w:p w14:paraId="4593E0C3" w14:textId="055E1BD9" w:rsidR="003B2007" w:rsidRDefault="003B2007" w:rsidP="003B2007">
            <w:pPr>
              <w:ind w:firstLineChars="500" w:firstLine="900"/>
              <w:rPr>
                <w:sz w:val="18"/>
                <w:szCs w:val="18"/>
                <w:highlight w:val="lightGray"/>
              </w:rPr>
            </w:pPr>
            <w:r w:rsidRPr="00937B54">
              <w:rPr>
                <w:sz w:val="18"/>
                <w:szCs w:val="18"/>
                <w:highlight w:val="lightGray"/>
              </w:rPr>
              <w:t>-</w:t>
            </w:r>
            <w:r>
              <w:rPr>
                <w:rFonts w:hint="eastAsia"/>
                <w:sz w:val="18"/>
                <w:szCs w:val="18"/>
                <w:highlight w:val="lightGray"/>
              </w:rPr>
              <w:t>d</w:t>
            </w:r>
            <w:r w:rsidRPr="00937B54">
              <w:rPr>
                <w:sz w:val="18"/>
                <w:szCs w:val="18"/>
                <w:highlight w:val="lightGray"/>
              </w:rPr>
              <w:t xml:space="preserve">   &lt;int&gt;    </w:t>
            </w:r>
            <w:r>
              <w:rPr>
                <w:sz w:val="18"/>
                <w:szCs w:val="18"/>
                <w:highlight w:val="lightGray"/>
              </w:rPr>
              <w:t xml:space="preserve"> </w:t>
            </w:r>
            <w:r w:rsidRPr="004C52A7">
              <w:rPr>
                <w:sz w:val="18"/>
                <w:szCs w:val="18"/>
                <w:highlight w:val="lightGray"/>
              </w:rPr>
              <w:t>Filter the duplicated rea</w:t>
            </w:r>
            <w:r>
              <w:rPr>
                <w:sz w:val="18"/>
                <w:szCs w:val="18"/>
                <w:highlight w:val="lightGray"/>
              </w:rPr>
              <w:t>d</w:t>
            </w:r>
          </w:p>
          <w:p w14:paraId="45D0DA1C" w14:textId="065F1300" w:rsidR="003B2007" w:rsidRDefault="003B2007" w:rsidP="003B2007">
            <w:pPr>
              <w:ind w:firstLineChars="500" w:firstLine="900"/>
              <w:rPr>
                <w:sz w:val="18"/>
                <w:szCs w:val="18"/>
                <w:highlight w:val="lightGray"/>
              </w:rPr>
            </w:pPr>
            <w:r w:rsidRPr="00935BA3">
              <w:rPr>
                <w:sz w:val="18"/>
                <w:szCs w:val="18"/>
                <w:highlight w:val="lightGray"/>
              </w:rPr>
              <w:t xml:space="preserve">-h             </w:t>
            </w:r>
            <w:r w:rsidRPr="00A826DE">
              <w:rPr>
                <w:sz w:val="18"/>
                <w:szCs w:val="18"/>
                <w:highlight w:val="lightGray"/>
              </w:rPr>
              <w:t>show more details for help</w:t>
            </w:r>
          </w:p>
          <w:p w14:paraId="2201D319" w14:textId="77777777" w:rsidR="003B2007" w:rsidRDefault="003B2007" w:rsidP="003B2007">
            <w:pPr>
              <w:ind w:firstLineChars="500" w:firstLine="900"/>
              <w:rPr>
                <w:sz w:val="18"/>
                <w:szCs w:val="18"/>
                <w:highlight w:val="lightGray"/>
              </w:rPr>
            </w:pPr>
          </w:p>
          <w:p w14:paraId="4D1E9EE5" w14:textId="5D9BF28E" w:rsidR="00531AD8" w:rsidRDefault="003B2007" w:rsidP="00531AD8">
            <w:pPr>
              <w:pStyle w:val="a8"/>
              <w:numPr>
                <w:ilvl w:val="0"/>
                <w:numId w:val="29"/>
              </w:numPr>
              <w:ind w:firstLineChars="0"/>
            </w:pPr>
            <w:r w:rsidRPr="00531AD8">
              <w:rPr>
                <w:sz w:val="18"/>
                <w:szCs w:val="18"/>
              </w:rPr>
              <w:t xml:space="preserve">BasesCount </w:t>
            </w:r>
            <w:r w:rsidR="00531AD8">
              <w:t xml:space="preserve">-i </w:t>
            </w:r>
            <w:r w:rsidR="00531AD8">
              <w:rPr>
                <w:rFonts w:hint="eastAsia"/>
              </w:rPr>
              <w:t>&lt;</w:t>
            </w:r>
            <w:r w:rsidR="00531AD8">
              <w:t>A.bam B.bam&gt; -o AAA -q Q</w:t>
            </w:r>
          </w:p>
          <w:p w14:paraId="5C02493D" w14:textId="49C06ECD" w:rsidR="00531AD8" w:rsidRDefault="00531AD8" w:rsidP="00531AD8">
            <w:pPr>
              <w:ind w:firstLine="360"/>
            </w:pPr>
            <w:r w:rsidRPr="00531AD8">
              <w:rPr>
                <w:sz w:val="18"/>
                <w:szCs w:val="18"/>
              </w:rPr>
              <w:t xml:space="preserve">BasesCount </w:t>
            </w:r>
            <w:r>
              <w:t>-</w:t>
            </w:r>
            <w:r w:rsidR="009E2FDC">
              <w:t>l</w:t>
            </w:r>
            <w:r>
              <w:t xml:space="preserve"> </w:t>
            </w:r>
            <w:r>
              <w:rPr>
                <w:rFonts w:hint="eastAsia"/>
              </w:rPr>
              <w:t>&lt;</w:t>
            </w:r>
            <w:r>
              <w:t>bam,list&gt; -o AAA -q Q</w:t>
            </w:r>
          </w:p>
          <w:p w14:paraId="76679439" w14:textId="51B28126" w:rsidR="00074C8A" w:rsidRDefault="00074C8A" w:rsidP="00074C8A">
            <w:pPr>
              <w:ind w:leftChars="200" w:left="420"/>
            </w:pPr>
            <w:r>
              <w:t>This will generate three files (ATCG</w:t>
            </w:r>
            <w:r w:rsidR="00CF2B36">
              <w:t xml:space="preserve"> </w:t>
            </w:r>
            <w:r>
              <w:t>four</w:t>
            </w:r>
            <w:r w:rsidR="00CF2B36">
              <w:t xml:space="preserve"> </w:t>
            </w:r>
            <w:r>
              <w:t>base depth</w:t>
            </w:r>
            <w:r w:rsidR="00683EED">
              <w:t>,</w:t>
            </w:r>
            <w:r>
              <w:t>depth frequency</w:t>
            </w:r>
            <w:r w:rsidR="00683EED">
              <w:t xml:space="preserve"> </w:t>
            </w:r>
            <w:r>
              <w:t>and basic statistics) and output the result to current directory. Output files are named with the prefix</w:t>
            </w:r>
            <w:r w:rsidR="00683EED">
              <w:t xml:space="preserve"> AAA</w:t>
            </w:r>
            <w:r w:rsidR="00683EED">
              <w:rPr>
                <w:rFonts w:hint="eastAsia"/>
              </w:rPr>
              <w:t>.</w:t>
            </w:r>
          </w:p>
          <w:p w14:paraId="4811613A" w14:textId="5DCBC06A" w:rsidR="00683EED" w:rsidRDefault="00683EED" w:rsidP="00074C8A">
            <w:pPr>
              <w:ind w:leftChars="200" w:left="420"/>
            </w:pPr>
            <w:r>
              <w:rPr>
                <w:rFonts w:hint="eastAsia"/>
              </w:rPr>
              <w:t>(</w:t>
            </w:r>
            <w:r>
              <w:t>1.1) the reads with quality lower than Q will be removed from analysis, default value of Q is 10.</w:t>
            </w:r>
          </w:p>
          <w:p w14:paraId="539336A3" w14:textId="3499E597" w:rsidR="00531AD8" w:rsidRDefault="00531AD8" w:rsidP="00531AD8">
            <w:pPr>
              <w:pStyle w:val="a8"/>
              <w:numPr>
                <w:ilvl w:val="0"/>
                <w:numId w:val="29"/>
              </w:numPr>
              <w:ind w:firstLineChars="0"/>
            </w:pPr>
            <w:r w:rsidRPr="00531AD8">
              <w:rPr>
                <w:sz w:val="18"/>
                <w:szCs w:val="18"/>
              </w:rPr>
              <w:t xml:space="preserve">BasesCount </w:t>
            </w:r>
            <w:r>
              <w:t xml:space="preserve">-i </w:t>
            </w:r>
            <w:r>
              <w:rPr>
                <w:rFonts w:hint="eastAsia"/>
              </w:rPr>
              <w:t>&lt;</w:t>
            </w:r>
            <w:r>
              <w:t>A.bam B.bam&gt; -o AAA -b &lt;bed.region&gt;</w:t>
            </w:r>
          </w:p>
          <w:p w14:paraId="286B27E8" w14:textId="2CCC4ADB" w:rsidR="00531AD8" w:rsidRDefault="00531AD8" w:rsidP="00531AD8">
            <w:pPr>
              <w:ind w:firstLineChars="200" w:firstLine="360"/>
            </w:pPr>
            <w:r w:rsidRPr="00531AD8">
              <w:rPr>
                <w:sz w:val="18"/>
                <w:szCs w:val="18"/>
              </w:rPr>
              <w:t xml:space="preserve">BasesCount </w:t>
            </w:r>
            <w:r>
              <w:t>-</w:t>
            </w:r>
            <w:r w:rsidR="009E2FDC">
              <w:t>l</w:t>
            </w:r>
            <w:r>
              <w:t xml:space="preserve"> </w:t>
            </w:r>
            <w:r>
              <w:rPr>
                <w:rFonts w:hint="eastAsia"/>
              </w:rPr>
              <w:t>&lt;</w:t>
            </w:r>
            <w:r>
              <w:t>bam,list&gt; -o AAA -b &lt;bed.region&gt;</w:t>
            </w:r>
          </w:p>
          <w:p w14:paraId="0FFD4603" w14:textId="7EB60859" w:rsidR="00531AD8" w:rsidRDefault="00531AD8" w:rsidP="00531AD8">
            <w:pPr>
              <w:ind w:firstLineChars="200" w:firstLine="420"/>
            </w:pPr>
            <w:r>
              <w:t>This will generate the same outputs as the example above with an extra file giving</w:t>
            </w:r>
          </w:p>
          <w:p w14:paraId="30DE58AA" w14:textId="2AF96D0E" w:rsidR="00531AD8" w:rsidRDefault="00531AD8" w:rsidP="00531AD8">
            <w:pPr>
              <w:ind w:firstLineChars="200" w:firstLine="420"/>
            </w:pPr>
            <w:r>
              <w:t>coverage and mean of depth information for the regions listed in the &lt;bed.region&gt;.</w:t>
            </w:r>
          </w:p>
          <w:p w14:paraId="3DD9706D" w14:textId="51C725D7" w:rsidR="00531AD8" w:rsidRDefault="00531AD8" w:rsidP="00531AD8">
            <w:pPr>
              <w:ind w:firstLineChars="200" w:firstLine="420"/>
            </w:pPr>
            <w:r>
              <w:t>The &lt;bed.region&gt; is formatted as [Chr_name  Start_site  End_site]. For example:</w:t>
            </w:r>
          </w:p>
          <w:p w14:paraId="6003809F" w14:textId="53C4240B" w:rsidR="00531AD8" w:rsidRDefault="00531AD8" w:rsidP="00531AD8">
            <w:pPr>
              <w:ind w:firstLineChars="200" w:firstLine="420"/>
            </w:pPr>
            <w:r>
              <w:rPr>
                <w:rFonts w:hint="eastAsia"/>
              </w:rPr>
              <w:t>C</w:t>
            </w:r>
            <w:r>
              <w:t>hr1  1 100</w:t>
            </w:r>
          </w:p>
          <w:p w14:paraId="3F8F4579" w14:textId="6B6033CF" w:rsidR="00531AD8" w:rsidRDefault="00531AD8" w:rsidP="00531AD8">
            <w:pPr>
              <w:ind w:firstLineChars="200" w:firstLine="420"/>
            </w:pPr>
            <w:r>
              <w:rPr>
                <w:rFonts w:hint="eastAsia"/>
              </w:rPr>
              <w:t>C</w:t>
            </w:r>
            <w:r>
              <w:t>hr1  1000 2000</w:t>
            </w:r>
          </w:p>
          <w:p w14:paraId="4AF785A5" w14:textId="0F74DD96" w:rsidR="00531AD8" w:rsidRDefault="00531AD8" w:rsidP="00531AD8">
            <w:pPr>
              <w:ind w:firstLineChars="200" w:firstLine="420"/>
            </w:pPr>
            <w:r>
              <w:rPr>
                <w:rFonts w:hint="eastAsia"/>
              </w:rPr>
              <w:t>C</w:t>
            </w:r>
            <w:r>
              <w:t>hr2  3  50</w:t>
            </w:r>
          </w:p>
          <w:p w14:paraId="42304D80" w14:textId="0FA199C6" w:rsidR="00531AD8" w:rsidRPr="00531AD8" w:rsidRDefault="00531AD8" w:rsidP="00531AD8">
            <w:pPr>
              <w:ind w:firstLineChars="200" w:firstLine="420"/>
              <w:rPr>
                <w:ins w:id="5" w:author="尹立新(Lixin Yin)" w:date="2020-05-13T11:08:00Z"/>
              </w:rPr>
            </w:pPr>
            <w:r>
              <w:t>…</w:t>
            </w:r>
          </w:p>
        </w:tc>
      </w:tr>
      <w:tr w:rsidR="00744544" w14:paraId="70D9D12C" w14:textId="77777777" w:rsidTr="00D74819">
        <w:tc>
          <w:tcPr>
            <w:tcW w:w="8296" w:type="dxa"/>
          </w:tcPr>
          <w:p w14:paraId="11C68CD2" w14:textId="08ABEA33" w:rsidR="00B73F1A" w:rsidRDefault="00B73F1A" w:rsidP="00B73F1A">
            <w:pPr>
              <w:rPr>
                <w:b/>
              </w:rPr>
            </w:pPr>
            <w:r w:rsidRPr="00B73F1A">
              <w:rPr>
                <w:b/>
              </w:rPr>
              <w:lastRenderedPageBreak/>
              <w:t>$</w:t>
            </w:r>
            <w:r w:rsidR="00126BF1">
              <w:rPr>
                <w:b/>
              </w:rPr>
              <w:t xml:space="preserve"> </w:t>
            </w:r>
            <w:r w:rsidR="00126BF1">
              <w:rPr>
                <w:rFonts w:hint="eastAsia"/>
                <w:b/>
              </w:rPr>
              <w:t>B</w:t>
            </w:r>
            <w:r w:rsidRPr="00B73F1A">
              <w:rPr>
                <w:b/>
              </w:rPr>
              <w:t>am</w:t>
            </w:r>
            <w:r w:rsidR="00126BF1">
              <w:rPr>
                <w:b/>
              </w:rPr>
              <w:t>De</w:t>
            </w:r>
            <w:r w:rsidRPr="00B73F1A">
              <w:rPr>
                <w:b/>
              </w:rPr>
              <w:t xml:space="preserve">al statistics DeteCNV  </w:t>
            </w:r>
          </w:p>
          <w:p w14:paraId="5E46611D" w14:textId="77777777" w:rsidR="004C0892" w:rsidRPr="00B73F1A" w:rsidRDefault="004C0892" w:rsidP="00B73F1A">
            <w:pPr>
              <w:rPr>
                <w:b/>
              </w:rPr>
            </w:pPr>
          </w:p>
          <w:p w14:paraId="091512EF" w14:textId="38087407" w:rsidR="00B73F1A" w:rsidRPr="00B73F1A" w:rsidRDefault="00897611" w:rsidP="00B73F1A">
            <w:pPr>
              <w:rPr>
                <w:b/>
              </w:rPr>
            </w:pPr>
            <w:r>
              <w:rPr>
                <w:b/>
              </w:rPr>
              <w:t>d</w:t>
            </w:r>
            <w:r w:rsidR="004C0892" w:rsidRPr="004C0892">
              <w:rPr>
                <w:b/>
              </w:rPr>
              <w:t>etect CNV/</w:t>
            </w:r>
            <w:r>
              <w:rPr>
                <w:b/>
              </w:rPr>
              <w:t>d</w:t>
            </w:r>
            <w:r w:rsidR="004C0892" w:rsidRPr="004C0892">
              <w:rPr>
                <w:b/>
              </w:rPr>
              <w:t xml:space="preserve">eletion </w:t>
            </w:r>
            <w:r>
              <w:rPr>
                <w:b/>
              </w:rPr>
              <w:t>r</w:t>
            </w:r>
            <w:r w:rsidR="004C0892" w:rsidRPr="004C0892">
              <w:rPr>
                <w:b/>
              </w:rPr>
              <w:t>egion</w:t>
            </w:r>
          </w:p>
          <w:p w14:paraId="58AB1BC7" w14:textId="77777777" w:rsidR="004C0892" w:rsidRDefault="004C0892" w:rsidP="00B73F1A">
            <w:pPr>
              <w:rPr>
                <w:sz w:val="18"/>
                <w:szCs w:val="18"/>
                <w:highlight w:val="lightGray"/>
              </w:rPr>
            </w:pPr>
          </w:p>
          <w:p w14:paraId="02E8C8E0" w14:textId="4BF9C7D7" w:rsidR="00A80B66" w:rsidRPr="0033542B" w:rsidRDefault="00A80B66" w:rsidP="00A80B66">
            <w:pPr>
              <w:rPr>
                <w:sz w:val="18"/>
                <w:szCs w:val="18"/>
                <w:highlight w:val="lightGray"/>
              </w:rPr>
            </w:pPr>
            <w:r w:rsidRPr="0033542B">
              <w:rPr>
                <w:sz w:val="18"/>
                <w:szCs w:val="18"/>
                <w:highlight w:val="lightGray"/>
              </w:rPr>
              <w:t xml:space="preserve">Usage: </w:t>
            </w:r>
            <w:r w:rsidRPr="00801441">
              <w:rPr>
                <w:sz w:val="18"/>
                <w:szCs w:val="18"/>
                <w:highlight w:val="lightGray"/>
              </w:rPr>
              <w:t xml:space="preserve">DeteCNV  </w:t>
            </w:r>
            <w:r w:rsidRPr="0033542B">
              <w:rPr>
                <w:sz w:val="18"/>
                <w:szCs w:val="18"/>
                <w:highlight w:val="lightGray"/>
              </w:rPr>
              <w:t>-</w:t>
            </w:r>
            <w:r w:rsidRPr="0033542B">
              <w:rPr>
                <w:rFonts w:hint="eastAsia"/>
                <w:sz w:val="18"/>
                <w:szCs w:val="18"/>
                <w:highlight w:val="lightGray"/>
              </w:rPr>
              <w:t>l</w:t>
            </w:r>
            <w:r w:rsidRPr="0033542B">
              <w:rPr>
                <w:sz w:val="18"/>
                <w:szCs w:val="18"/>
                <w:highlight w:val="lightGray"/>
              </w:rPr>
              <w:t xml:space="preserve">  &lt;bam.list&gt;  </w:t>
            </w:r>
            <w:r w:rsidRPr="00975449">
              <w:rPr>
                <w:sz w:val="18"/>
                <w:szCs w:val="18"/>
                <w:highlight w:val="lightGray"/>
              </w:rPr>
              <w:t>-</w:t>
            </w:r>
            <w:r>
              <w:rPr>
                <w:sz w:val="18"/>
                <w:szCs w:val="18"/>
                <w:highlight w:val="lightGray"/>
              </w:rPr>
              <w:t>r</w:t>
            </w:r>
            <w:r w:rsidRPr="00975449">
              <w:rPr>
                <w:sz w:val="18"/>
                <w:szCs w:val="18"/>
                <w:highlight w:val="lightGray"/>
              </w:rPr>
              <w:t xml:space="preserve">  &lt;Ref.fa&gt;</w:t>
            </w:r>
            <w:r>
              <w:rPr>
                <w:sz w:val="18"/>
                <w:szCs w:val="18"/>
                <w:highlight w:val="lightGray"/>
              </w:rPr>
              <w:t xml:space="preserve">  </w:t>
            </w:r>
            <w:r w:rsidRPr="0033542B">
              <w:rPr>
                <w:sz w:val="18"/>
                <w:szCs w:val="18"/>
                <w:highlight w:val="lightGray"/>
              </w:rPr>
              <w:t>-o  &lt;outPrefix&gt;</w:t>
            </w:r>
          </w:p>
          <w:p w14:paraId="7364F3C5" w14:textId="45651DB6" w:rsidR="00A80B66" w:rsidRPr="00A80B66" w:rsidRDefault="00A80B66" w:rsidP="00B73F1A">
            <w:pPr>
              <w:rPr>
                <w:sz w:val="18"/>
                <w:szCs w:val="18"/>
                <w:highlight w:val="lightGray"/>
              </w:rPr>
            </w:pPr>
            <w:r w:rsidRPr="0033542B">
              <w:rPr>
                <w:sz w:val="18"/>
                <w:szCs w:val="18"/>
                <w:highlight w:val="lightGray"/>
              </w:rPr>
              <w:t xml:space="preserve">Usage: </w:t>
            </w:r>
            <w:r w:rsidRPr="00801441">
              <w:rPr>
                <w:sz w:val="18"/>
                <w:szCs w:val="18"/>
                <w:highlight w:val="lightGray"/>
              </w:rPr>
              <w:t xml:space="preserve">DeteCNV  </w:t>
            </w:r>
            <w:r w:rsidRPr="0033542B">
              <w:rPr>
                <w:sz w:val="18"/>
                <w:szCs w:val="18"/>
                <w:highlight w:val="lightGray"/>
              </w:rPr>
              <w:t xml:space="preserve">-i </w:t>
            </w:r>
            <w:r>
              <w:rPr>
                <w:sz w:val="18"/>
                <w:szCs w:val="18"/>
                <w:highlight w:val="lightGray"/>
              </w:rPr>
              <w:t xml:space="preserve"> </w:t>
            </w:r>
            <w:r w:rsidR="009E2FDC">
              <w:rPr>
                <w:sz w:val="18"/>
                <w:szCs w:val="18"/>
                <w:highlight w:val="lightGray"/>
              </w:rPr>
              <w:t>&lt;</w:t>
            </w:r>
            <w:r w:rsidRPr="0033542B">
              <w:rPr>
                <w:sz w:val="18"/>
                <w:szCs w:val="18"/>
                <w:highlight w:val="lightGray"/>
              </w:rPr>
              <w:t>A.bam B.bam</w:t>
            </w:r>
            <w:r w:rsidR="009E2FDC">
              <w:rPr>
                <w:sz w:val="18"/>
                <w:szCs w:val="18"/>
                <w:highlight w:val="lightGray"/>
              </w:rPr>
              <w:t>&gt;</w:t>
            </w:r>
            <w:r w:rsidRPr="0033542B">
              <w:rPr>
                <w:sz w:val="18"/>
                <w:szCs w:val="18"/>
                <w:highlight w:val="lightGray"/>
              </w:rPr>
              <w:t xml:space="preserve">  </w:t>
            </w:r>
            <w:r w:rsidRPr="00975449">
              <w:rPr>
                <w:sz w:val="18"/>
                <w:szCs w:val="18"/>
                <w:highlight w:val="lightGray"/>
              </w:rPr>
              <w:t>-</w:t>
            </w:r>
            <w:r>
              <w:rPr>
                <w:sz w:val="18"/>
                <w:szCs w:val="18"/>
                <w:highlight w:val="lightGray"/>
              </w:rPr>
              <w:t>r</w:t>
            </w:r>
            <w:r w:rsidRPr="00975449">
              <w:rPr>
                <w:sz w:val="18"/>
                <w:szCs w:val="18"/>
                <w:highlight w:val="lightGray"/>
              </w:rPr>
              <w:t xml:space="preserve">  &lt;Ref.fa&gt;</w:t>
            </w:r>
            <w:r>
              <w:rPr>
                <w:sz w:val="18"/>
                <w:szCs w:val="18"/>
                <w:highlight w:val="lightGray"/>
              </w:rPr>
              <w:t xml:space="preserve">  </w:t>
            </w:r>
            <w:r w:rsidRPr="0033542B">
              <w:rPr>
                <w:sz w:val="18"/>
                <w:szCs w:val="18"/>
                <w:highlight w:val="lightGray"/>
              </w:rPr>
              <w:t>-o  &lt;outPrefix&gt;</w:t>
            </w:r>
          </w:p>
          <w:p w14:paraId="77426445" w14:textId="6B69456C" w:rsidR="00A80B66" w:rsidRDefault="00A80B66" w:rsidP="009E2FDC">
            <w:pPr>
              <w:ind w:firstLineChars="400" w:firstLine="72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w:t>
            </w:r>
            <w:r w:rsidR="009E2FDC">
              <w:rPr>
                <w:sz w:val="18"/>
                <w:szCs w:val="18"/>
                <w:highlight w:val="lightGray"/>
              </w:rPr>
              <w:t xml:space="preserve"> files</w:t>
            </w:r>
            <w:r>
              <w:rPr>
                <w:rFonts w:hint="eastAsia"/>
                <w:sz w:val="18"/>
                <w:szCs w:val="18"/>
                <w:highlight w:val="lightGray"/>
              </w:rPr>
              <w:t>,</w:t>
            </w:r>
            <w:r>
              <w:rPr>
                <w:sz w:val="18"/>
                <w:szCs w:val="18"/>
                <w:highlight w:val="lightGray"/>
              </w:rPr>
              <w:t xml:space="preserve"> delimited by space</w:t>
            </w:r>
          </w:p>
          <w:p w14:paraId="490DA02E" w14:textId="77777777" w:rsidR="00A80B66" w:rsidRDefault="00A80B66" w:rsidP="00A80B66">
            <w:pPr>
              <w:ind w:firstLineChars="400" w:firstLine="72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71C3EF8D" w14:textId="77777777" w:rsidR="00A80B66" w:rsidRDefault="00A80B66" w:rsidP="00A80B66">
            <w:pPr>
              <w:ind w:firstLineChars="400" w:firstLine="720"/>
              <w:rPr>
                <w:sz w:val="18"/>
                <w:szCs w:val="18"/>
                <w:highlight w:val="lightGray"/>
              </w:rPr>
            </w:pPr>
            <w:r w:rsidRPr="00937B54">
              <w:rPr>
                <w:sz w:val="18"/>
                <w:szCs w:val="18"/>
                <w:highlight w:val="lightGray"/>
              </w:rPr>
              <w:t>-</w:t>
            </w:r>
            <w:r>
              <w:rPr>
                <w:sz w:val="18"/>
                <w:szCs w:val="18"/>
                <w:highlight w:val="lightGray"/>
              </w:rPr>
              <w:t>o</w:t>
            </w:r>
            <w:r w:rsidRPr="00937B54">
              <w:rPr>
                <w:sz w:val="18"/>
                <w:szCs w:val="18"/>
                <w:highlight w:val="lightGray"/>
              </w:rPr>
              <w:t xml:space="preserve">   &lt;str&gt;    </w:t>
            </w:r>
            <w:r>
              <w:rPr>
                <w:sz w:val="18"/>
                <w:szCs w:val="18"/>
                <w:highlight w:val="lightGray"/>
              </w:rPr>
              <w:t xml:space="preserve"> 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2232591A" w14:textId="735D7BD5" w:rsidR="00A80B66" w:rsidRPr="00A80B66" w:rsidRDefault="00A80B66" w:rsidP="00A80B66">
            <w:pPr>
              <w:ind w:firstLineChars="400" w:firstLine="720"/>
              <w:rPr>
                <w:sz w:val="18"/>
                <w:szCs w:val="18"/>
                <w:highlight w:val="lightGray"/>
              </w:rPr>
            </w:pPr>
            <w:r w:rsidRPr="00975449">
              <w:rPr>
                <w:sz w:val="18"/>
                <w:szCs w:val="18"/>
                <w:highlight w:val="lightGray"/>
              </w:rPr>
              <w:t>-</w:t>
            </w:r>
            <w:r>
              <w:rPr>
                <w:sz w:val="18"/>
                <w:szCs w:val="18"/>
                <w:highlight w:val="lightGray"/>
              </w:rPr>
              <w:t>r</w:t>
            </w:r>
            <w:r w:rsidRPr="00975449">
              <w:rPr>
                <w:sz w:val="18"/>
                <w:szCs w:val="18"/>
                <w:highlight w:val="lightGray"/>
              </w:rPr>
              <w:t xml:space="preserve">    &lt;str&gt;     </w:t>
            </w:r>
            <w:r>
              <w:rPr>
                <w:sz w:val="18"/>
                <w:szCs w:val="18"/>
                <w:highlight w:val="lightGray"/>
              </w:rPr>
              <w:t>input reference FASTA</w:t>
            </w:r>
            <w:r w:rsidR="009E2FDC">
              <w:rPr>
                <w:sz w:val="18"/>
                <w:szCs w:val="18"/>
                <w:highlight w:val="lightGray"/>
              </w:rPr>
              <w:t xml:space="preserve"> to get</w:t>
            </w:r>
            <w:r w:rsidR="009E2FDC" w:rsidRPr="009E2FDC">
              <w:rPr>
                <w:sz w:val="18"/>
                <w:szCs w:val="18"/>
              </w:rPr>
              <w:t xml:space="preserve"> N-base ratio </w:t>
            </w:r>
          </w:p>
          <w:p w14:paraId="7F44B978" w14:textId="646482D4" w:rsidR="00801441" w:rsidRPr="00801441" w:rsidRDefault="00B73F1A" w:rsidP="00A80B66">
            <w:pPr>
              <w:ind w:firstLineChars="400" w:firstLine="720"/>
              <w:rPr>
                <w:sz w:val="18"/>
                <w:szCs w:val="18"/>
                <w:highlight w:val="lightGray"/>
              </w:rPr>
            </w:pPr>
            <w:r w:rsidRPr="00801441">
              <w:rPr>
                <w:sz w:val="18"/>
                <w:szCs w:val="18"/>
                <w:highlight w:val="lightGray"/>
              </w:rPr>
              <w:t>-</w:t>
            </w:r>
            <w:r w:rsidR="00DD4E38">
              <w:rPr>
                <w:sz w:val="18"/>
                <w:szCs w:val="18"/>
                <w:highlight w:val="lightGray"/>
              </w:rPr>
              <w:t xml:space="preserve">f    </w:t>
            </w:r>
            <w:r w:rsidRPr="00801441">
              <w:rPr>
                <w:sz w:val="18"/>
                <w:szCs w:val="18"/>
                <w:highlight w:val="lightGray"/>
              </w:rPr>
              <w:t xml:space="preserve">&lt;float&gt;   </w:t>
            </w:r>
            <w:r w:rsidR="009E2FDC">
              <w:rPr>
                <w:sz w:val="18"/>
                <w:szCs w:val="18"/>
                <w:highlight w:val="lightGray"/>
              </w:rPr>
              <w:t>d</w:t>
            </w:r>
            <w:r w:rsidRPr="00801441">
              <w:rPr>
                <w:sz w:val="18"/>
                <w:szCs w:val="18"/>
                <w:highlight w:val="lightGray"/>
              </w:rPr>
              <w:t>epthRatio to judge breakpoint of merge adjacent[0.45]</w:t>
            </w:r>
          </w:p>
          <w:p w14:paraId="1D63C222" w14:textId="11C4CA89" w:rsidR="00801441" w:rsidRPr="00801441" w:rsidRDefault="00B73F1A" w:rsidP="00A80B66">
            <w:pPr>
              <w:ind w:firstLineChars="400" w:firstLine="720"/>
              <w:rPr>
                <w:sz w:val="18"/>
                <w:szCs w:val="18"/>
                <w:highlight w:val="lightGray"/>
              </w:rPr>
            </w:pPr>
            <w:r w:rsidRPr="00801441">
              <w:rPr>
                <w:sz w:val="18"/>
                <w:szCs w:val="18"/>
                <w:highlight w:val="lightGray"/>
              </w:rPr>
              <w:t>-</w:t>
            </w:r>
            <w:r w:rsidR="00811D21">
              <w:rPr>
                <w:sz w:val="18"/>
                <w:szCs w:val="18"/>
                <w:highlight w:val="lightGray"/>
              </w:rPr>
              <w:t>c</w:t>
            </w:r>
            <w:r w:rsidRPr="00801441">
              <w:rPr>
                <w:sz w:val="18"/>
                <w:szCs w:val="18"/>
                <w:highlight w:val="lightGray"/>
              </w:rPr>
              <w:t xml:space="preserve">            </w:t>
            </w:r>
            <w:r w:rsidR="00DD4E38">
              <w:rPr>
                <w:sz w:val="18"/>
                <w:szCs w:val="18"/>
                <w:highlight w:val="lightGray"/>
              </w:rPr>
              <w:t xml:space="preserve"> </w:t>
            </w:r>
            <w:r w:rsidR="00EC6C96">
              <w:rPr>
                <w:sz w:val="18"/>
                <w:szCs w:val="18"/>
                <w:highlight w:val="lightGray"/>
              </w:rPr>
              <w:t xml:space="preserve">for each chromosome, use its own mean of depth into calculation, </w:t>
            </w:r>
            <w:r w:rsidRPr="00801441">
              <w:rPr>
                <w:sz w:val="18"/>
                <w:szCs w:val="18"/>
                <w:highlight w:val="lightGray"/>
              </w:rPr>
              <w:t xml:space="preserve">default </w:t>
            </w:r>
            <w:r w:rsidR="00EC6C96">
              <w:rPr>
                <w:sz w:val="18"/>
                <w:szCs w:val="18"/>
                <w:highlight w:val="lightGray"/>
              </w:rPr>
              <w:t xml:space="preserve">would use the mean of depth of the </w:t>
            </w:r>
            <w:r w:rsidRPr="00801441">
              <w:rPr>
                <w:sz w:val="18"/>
                <w:szCs w:val="18"/>
                <w:highlight w:val="lightGray"/>
              </w:rPr>
              <w:t>whole genome</w:t>
            </w:r>
          </w:p>
          <w:p w14:paraId="167437FD" w14:textId="56E62E92" w:rsidR="00801441" w:rsidRPr="00801441" w:rsidRDefault="00B73F1A" w:rsidP="00A80B66">
            <w:pPr>
              <w:ind w:firstLineChars="400" w:firstLine="720"/>
              <w:rPr>
                <w:sz w:val="18"/>
                <w:szCs w:val="18"/>
                <w:highlight w:val="lightGray"/>
              </w:rPr>
            </w:pPr>
            <w:r w:rsidRPr="00801441">
              <w:rPr>
                <w:sz w:val="18"/>
                <w:szCs w:val="18"/>
                <w:highlight w:val="lightGray"/>
              </w:rPr>
              <w:t>-</w:t>
            </w:r>
            <w:r w:rsidR="004764B4">
              <w:rPr>
                <w:rFonts w:hint="eastAsia"/>
                <w:sz w:val="18"/>
                <w:szCs w:val="18"/>
                <w:highlight w:val="lightGray"/>
              </w:rPr>
              <w:t>m</w:t>
            </w:r>
            <w:r w:rsidRPr="00801441">
              <w:rPr>
                <w:sz w:val="18"/>
                <w:szCs w:val="18"/>
                <w:highlight w:val="lightGray"/>
              </w:rPr>
              <w:t xml:space="preserve">   &lt;int&gt;     </w:t>
            </w:r>
            <w:r w:rsidR="00DD4E38">
              <w:rPr>
                <w:sz w:val="18"/>
                <w:szCs w:val="18"/>
                <w:highlight w:val="lightGray"/>
              </w:rPr>
              <w:t xml:space="preserve"> set the </w:t>
            </w:r>
            <w:r w:rsidR="004764B4">
              <w:rPr>
                <w:sz w:val="18"/>
                <w:szCs w:val="18"/>
                <w:highlight w:val="lightGray"/>
              </w:rPr>
              <w:t>mi</w:t>
            </w:r>
            <w:r w:rsidRPr="00801441">
              <w:rPr>
                <w:sz w:val="18"/>
                <w:szCs w:val="18"/>
                <w:highlight w:val="lightGray"/>
              </w:rPr>
              <w:t>n</w:t>
            </w:r>
            <w:r w:rsidR="004764B4">
              <w:rPr>
                <w:sz w:val="18"/>
                <w:szCs w:val="18"/>
                <w:highlight w:val="lightGray"/>
              </w:rPr>
              <w:t>imum</w:t>
            </w:r>
            <w:r w:rsidRPr="00801441">
              <w:rPr>
                <w:sz w:val="18"/>
                <w:szCs w:val="18"/>
                <w:highlight w:val="lightGray"/>
              </w:rPr>
              <w:t xml:space="preserve"> </w:t>
            </w:r>
            <w:r w:rsidR="004764B4">
              <w:rPr>
                <w:sz w:val="18"/>
                <w:szCs w:val="18"/>
                <w:highlight w:val="lightGray"/>
              </w:rPr>
              <w:t>l</w:t>
            </w:r>
            <w:r w:rsidRPr="00801441">
              <w:rPr>
                <w:sz w:val="18"/>
                <w:szCs w:val="18"/>
                <w:highlight w:val="lightGray"/>
              </w:rPr>
              <w:t>ength of CNV</w:t>
            </w:r>
            <w:r w:rsidR="004764B4">
              <w:rPr>
                <w:sz w:val="18"/>
                <w:szCs w:val="18"/>
                <w:highlight w:val="lightGray"/>
              </w:rPr>
              <w:t xml:space="preserve">, default </w:t>
            </w:r>
            <w:r w:rsidRPr="00801441">
              <w:rPr>
                <w:sz w:val="18"/>
                <w:szCs w:val="18"/>
                <w:highlight w:val="lightGray"/>
              </w:rPr>
              <w:t>[1800]</w:t>
            </w:r>
          </w:p>
          <w:p w14:paraId="58FDB707" w14:textId="72BB2D58" w:rsidR="00801441" w:rsidRPr="00801441" w:rsidRDefault="00B73F1A" w:rsidP="00A80B66">
            <w:pPr>
              <w:ind w:firstLineChars="400" w:firstLine="720"/>
              <w:rPr>
                <w:sz w:val="18"/>
                <w:szCs w:val="18"/>
                <w:highlight w:val="lightGray"/>
              </w:rPr>
            </w:pPr>
            <w:r w:rsidRPr="00801441">
              <w:rPr>
                <w:sz w:val="18"/>
                <w:szCs w:val="18"/>
                <w:highlight w:val="lightGray"/>
              </w:rPr>
              <w:t>-</w:t>
            </w:r>
            <w:r w:rsidR="00BE6A26">
              <w:rPr>
                <w:sz w:val="18"/>
                <w:szCs w:val="18"/>
                <w:highlight w:val="lightGray"/>
              </w:rPr>
              <w:t>p</w:t>
            </w:r>
            <w:r w:rsidRPr="00801441">
              <w:rPr>
                <w:sz w:val="18"/>
                <w:szCs w:val="18"/>
                <w:highlight w:val="lightGray"/>
              </w:rPr>
              <w:t xml:space="preserve">   </w:t>
            </w:r>
            <w:r w:rsidR="00C711E4">
              <w:rPr>
                <w:sz w:val="18"/>
                <w:szCs w:val="18"/>
                <w:highlight w:val="lightGray"/>
              </w:rPr>
              <w:t xml:space="preserve"> </w:t>
            </w:r>
            <w:r w:rsidRPr="00801441">
              <w:rPr>
                <w:sz w:val="18"/>
                <w:szCs w:val="18"/>
                <w:highlight w:val="lightGray"/>
              </w:rPr>
              <w:t xml:space="preserve">&lt;float&gt;   </w:t>
            </w:r>
            <w:r w:rsidR="00C711E4">
              <w:rPr>
                <w:sz w:val="18"/>
                <w:szCs w:val="18"/>
                <w:highlight w:val="lightGray"/>
              </w:rPr>
              <w:t xml:space="preserve"> </w:t>
            </w:r>
            <w:r w:rsidR="00BE6A26">
              <w:rPr>
                <w:sz w:val="18"/>
                <w:szCs w:val="18"/>
                <w:highlight w:val="lightGray"/>
              </w:rPr>
              <w:t>p-v</w:t>
            </w:r>
            <w:r w:rsidRPr="00801441">
              <w:rPr>
                <w:sz w:val="18"/>
                <w:szCs w:val="18"/>
                <w:highlight w:val="lightGray"/>
              </w:rPr>
              <w:t xml:space="preserve">alue of CNV </w:t>
            </w:r>
            <w:r w:rsidR="00BE6A26">
              <w:rPr>
                <w:sz w:val="18"/>
                <w:szCs w:val="18"/>
                <w:highlight w:val="lightGray"/>
              </w:rPr>
              <w:t>d</w:t>
            </w:r>
            <w:r w:rsidRPr="00801441">
              <w:rPr>
                <w:sz w:val="18"/>
                <w:szCs w:val="18"/>
                <w:highlight w:val="lightGray"/>
              </w:rPr>
              <w:t>epth bias</w:t>
            </w:r>
            <w:r w:rsidR="00BE6A26">
              <w:rPr>
                <w:sz w:val="18"/>
                <w:szCs w:val="18"/>
                <w:highlight w:val="lightGray"/>
              </w:rPr>
              <w:t xml:space="preserve">, default </w:t>
            </w:r>
            <w:r w:rsidRPr="00801441">
              <w:rPr>
                <w:sz w:val="18"/>
                <w:szCs w:val="18"/>
                <w:highlight w:val="lightGray"/>
              </w:rPr>
              <w:t>[0.02]</w:t>
            </w:r>
          </w:p>
          <w:p w14:paraId="730A256B" w14:textId="11C77219" w:rsidR="00A80B66" w:rsidRDefault="00A80B66" w:rsidP="00A80B66">
            <w:pPr>
              <w:ind w:firstLineChars="400" w:firstLine="720"/>
              <w:rPr>
                <w:sz w:val="18"/>
                <w:szCs w:val="18"/>
                <w:highlight w:val="lightGray"/>
              </w:rPr>
            </w:pPr>
            <w:r w:rsidRPr="00937B54">
              <w:rPr>
                <w:sz w:val="18"/>
                <w:szCs w:val="18"/>
                <w:highlight w:val="lightGray"/>
              </w:rPr>
              <w:lastRenderedPageBreak/>
              <w:t>-</w:t>
            </w:r>
            <w:r>
              <w:rPr>
                <w:sz w:val="18"/>
                <w:szCs w:val="18"/>
                <w:highlight w:val="lightGray"/>
              </w:rPr>
              <w:t>q</w:t>
            </w:r>
            <w:r w:rsidRPr="00937B54">
              <w:rPr>
                <w:sz w:val="18"/>
                <w:szCs w:val="18"/>
                <w:highlight w:val="lightGray"/>
              </w:rPr>
              <w:t xml:space="preserve">   </w:t>
            </w:r>
            <w:r>
              <w:rPr>
                <w:sz w:val="18"/>
                <w:szCs w:val="18"/>
                <w:highlight w:val="lightGray"/>
              </w:rPr>
              <w:t xml:space="preserve"> </w:t>
            </w:r>
            <w:r w:rsidRPr="00937B54">
              <w:rPr>
                <w:sz w:val="18"/>
                <w:szCs w:val="18"/>
                <w:highlight w:val="lightGray"/>
              </w:rPr>
              <w:t xml:space="preserve">&lt;int&gt;     </w:t>
            </w:r>
            <w:r w:rsidR="00C711E4">
              <w:rPr>
                <w:sz w:val="18"/>
                <w:szCs w:val="18"/>
                <w:highlight w:val="lightGray"/>
              </w:rPr>
              <w:t xml:space="preserve"> </w:t>
            </w:r>
            <w:r>
              <w:rPr>
                <w:sz w:val="18"/>
                <w:szCs w:val="18"/>
                <w:highlight w:val="lightGray"/>
              </w:rPr>
              <w:t>the quality to filter reads, default</w:t>
            </w:r>
            <w:r w:rsidRPr="006964FD">
              <w:rPr>
                <w:sz w:val="18"/>
                <w:szCs w:val="18"/>
                <w:highlight w:val="lightGray"/>
              </w:rPr>
              <w:t xml:space="preserve"> [1</w:t>
            </w:r>
            <w:r>
              <w:rPr>
                <w:sz w:val="18"/>
                <w:szCs w:val="18"/>
                <w:highlight w:val="lightGray"/>
              </w:rPr>
              <w:t>0</w:t>
            </w:r>
            <w:r w:rsidRPr="006964FD">
              <w:rPr>
                <w:sz w:val="18"/>
                <w:szCs w:val="18"/>
                <w:highlight w:val="lightGray"/>
              </w:rPr>
              <w:t>]</w:t>
            </w:r>
          </w:p>
          <w:p w14:paraId="1FF18D44" w14:textId="77777777" w:rsidR="009E2FDC" w:rsidRDefault="00DD4E38" w:rsidP="004F4D91">
            <w:pPr>
              <w:ind w:firstLineChars="400" w:firstLine="720"/>
              <w:rPr>
                <w:sz w:val="18"/>
                <w:szCs w:val="18"/>
              </w:rPr>
            </w:pPr>
            <w:r w:rsidRPr="00935BA3">
              <w:rPr>
                <w:sz w:val="18"/>
                <w:szCs w:val="18"/>
                <w:highlight w:val="lightGray"/>
              </w:rPr>
              <w:t xml:space="preserve">-h             </w:t>
            </w:r>
            <w:r w:rsidR="00C711E4">
              <w:rPr>
                <w:sz w:val="18"/>
                <w:szCs w:val="18"/>
                <w:highlight w:val="lightGray"/>
              </w:rPr>
              <w:t xml:space="preserve"> </w:t>
            </w:r>
            <w:r w:rsidRPr="00935BA3">
              <w:rPr>
                <w:sz w:val="18"/>
                <w:szCs w:val="18"/>
                <w:highlight w:val="lightGray"/>
              </w:rPr>
              <w:t xml:space="preserve"> </w:t>
            </w:r>
            <w:r w:rsidRPr="00A826DE">
              <w:rPr>
                <w:sz w:val="18"/>
                <w:szCs w:val="18"/>
                <w:highlight w:val="lightGray"/>
              </w:rPr>
              <w:t>show more details for help</w:t>
            </w:r>
          </w:p>
          <w:p w14:paraId="26B46FC5" w14:textId="78A930A8" w:rsidR="009E2FDC" w:rsidRDefault="009E2FDC" w:rsidP="009E2FDC">
            <w:pPr>
              <w:rPr>
                <w:b/>
              </w:rPr>
            </w:pPr>
          </w:p>
          <w:p w14:paraId="494003C9" w14:textId="1BD50E0E" w:rsidR="00E02D8B" w:rsidRPr="00E02D8B" w:rsidRDefault="009E2FDC" w:rsidP="00E02D8B">
            <w:pPr>
              <w:pStyle w:val="a8"/>
              <w:numPr>
                <w:ilvl w:val="0"/>
                <w:numId w:val="30"/>
              </w:numPr>
              <w:ind w:firstLineChars="0"/>
              <w:rPr>
                <w:sz w:val="18"/>
                <w:szCs w:val="18"/>
              </w:rPr>
            </w:pPr>
            <w:r w:rsidRPr="009E2FDC">
              <w:rPr>
                <w:sz w:val="18"/>
                <w:szCs w:val="18"/>
              </w:rPr>
              <w:t>DeteCNV</w:t>
            </w:r>
            <w:r>
              <w:rPr>
                <w:sz w:val="18"/>
                <w:szCs w:val="18"/>
              </w:rPr>
              <w:t xml:space="preserve"> </w:t>
            </w:r>
            <w:r>
              <w:t xml:space="preserve">-i </w:t>
            </w:r>
            <w:r>
              <w:rPr>
                <w:rFonts w:hint="eastAsia"/>
              </w:rPr>
              <w:t>&lt;</w:t>
            </w:r>
            <w:r>
              <w:t xml:space="preserve">A.bam B.bam&gt; </w:t>
            </w:r>
            <w:r w:rsidRPr="009C577F">
              <w:t xml:space="preserve">-r </w:t>
            </w:r>
            <w:r>
              <w:t xml:space="preserve"> </w:t>
            </w:r>
            <w:r w:rsidRPr="009C577F">
              <w:t>&lt;Ref.fa&gt;</w:t>
            </w:r>
            <w:r>
              <w:t xml:space="preserve"> -o AAA -q </w:t>
            </w:r>
            <w:r w:rsidR="00E02D8B">
              <w:t>Q -m M</w:t>
            </w:r>
          </w:p>
          <w:p w14:paraId="2DFCB42C" w14:textId="0D940C09" w:rsidR="009E2FDC" w:rsidRDefault="00E02D8B" w:rsidP="008043A6">
            <w:pPr>
              <w:pStyle w:val="a8"/>
              <w:ind w:left="360" w:firstLineChars="0" w:firstLine="0"/>
            </w:pPr>
            <w:r w:rsidRPr="00E02D8B">
              <w:rPr>
                <w:sz w:val="18"/>
                <w:szCs w:val="18"/>
              </w:rPr>
              <w:t xml:space="preserve">DeteCNV </w:t>
            </w:r>
            <w:r>
              <w:t xml:space="preserve">-l </w:t>
            </w:r>
            <w:r>
              <w:rPr>
                <w:rFonts w:hint="eastAsia"/>
              </w:rPr>
              <w:t>&lt;</w:t>
            </w:r>
            <w:r>
              <w:t xml:space="preserve">bam.list&gt; </w:t>
            </w:r>
            <w:r w:rsidRPr="009C577F">
              <w:t xml:space="preserve">-r </w:t>
            </w:r>
            <w:r>
              <w:t xml:space="preserve"> </w:t>
            </w:r>
            <w:r w:rsidRPr="009C577F">
              <w:t>&lt;Ref.fa&gt;</w:t>
            </w:r>
            <w:r>
              <w:t xml:space="preserve"> -o AAA -q Q </w:t>
            </w:r>
            <w:r w:rsidR="008043A6">
              <w:t xml:space="preserve">-m </w:t>
            </w:r>
            <w:r>
              <w:t xml:space="preserve">M </w:t>
            </w:r>
          </w:p>
          <w:p w14:paraId="039E7929" w14:textId="7E31C384" w:rsidR="00691907" w:rsidRPr="00E02D8B" w:rsidRDefault="00691907" w:rsidP="008043A6">
            <w:pPr>
              <w:pStyle w:val="a8"/>
              <w:ind w:left="360" w:firstLineChars="0" w:firstLine="0"/>
            </w:pPr>
            <w:r>
              <w:t>This will generate two files</w:t>
            </w:r>
            <w:r w:rsidR="00CD2C48">
              <w:t xml:space="preserve"> (</w:t>
            </w:r>
            <w:r w:rsidR="004B3152">
              <w:rPr>
                <w:rFonts w:hint="eastAsia"/>
              </w:rPr>
              <w:t>raw</w:t>
            </w:r>
            <w:r w:rsidR="004B3152">
              <w:t xml:space="preserve"> </w:t>
            </w:r>
            <w:r w:rsidR="004B3152">
              <w:rPr>
                <w:rFonts w:hint="eastAsia"/>
              </w:rPr>
              <w:t>cnv</w:t>
            </w:r>
            <w:r w:rsidR="004B3152">
              <w:t xml:space="preserve"> </w:t>
            </w:r>
            <w:r w:rsidR="004B3152">
              <w:rPr>
                <w:rFonts w:hint="eastAsia"/>
              </w:rPr>
              <w:t>file</w:t>
            </w:r>
            <w:r w:rsidR="004B3152">
              <w:t xml:space="preserve"> </w:t>
            </w:r>
            <w:r w:rsidR="004B3152">
              <w:rPr>
                <w:rFonts w:hint="eastAsia"/>
              </w:rPr>
              <w:t>and</w:t>
            </w:r>
            <w:r w:rsidR="004B3152">
              <w:t xml:space="preserve"> </w:t>
            </w:r>
            <w:r w:rsidR="004B3152" w:rsidRPr="004B3152">
              <w:t xml:space="preserve">filtered </w:t>
            </w:r>
            <w:r w:rsidR="004B3152">
              <w:rPr>
                <w:rFonts w:hint="eastAsia"/>
              </w:rPr>
              <w:t>cnv</w:t>
            </w:r>
            <w:r w:rsidR="004B3152" w:rsidRPr="004B3152">
              <w:t xml:space="preserve"> file</w:t>
            </w:r>
            <w:r w:rsidR="00CD2C48">
              <w:t xml:space="preserve">) </w:t>
            </w:r>
            <w:r w:rsidR="004418E9">
              <w:t>and output the result to current directory. Output files are named with the prefix AAA.</w:t>
            </w:r>
          </w:p>
          <w:p w14:paraId="30500FA2" w14:textId="77777777" w:rsidR="0033466A" w:rsidRDefault="00683EED" w:rsidP="0033466A">
            <w:pPr>
              <w:pStyle w:val="a8"/>
              <w:numPr>
                <w:ilvl w:val="1"/>
                <w:numId w:val="31"/>
              </w:numPr>
              <w:ind w:firstLineChars="0"/>
            </w:pPr>
            <w:r>
              <w:t>the reads with quality lower than Q will be removed from analysis, default value of Q is 10.</w:t>
            </w:r>
          </w:p>
          <w:p w14:paraId="51D198A5" w14:textId="47D4D36A" w:rsidR="00173909" w:rsidRPr="0033466A" w:rsidRDefault="00173909" w:rsidP="0033466A">
            <w:pPr>
              <w:pStyle w:val="a8"/>
              <w:numPr>
                <w:ilvl w:val="1"/>
                <w:numId w:val="31"/>
              </w:numPr>
              <w:ind w:firstLineChars="0"/>
            </w:pPr>
            <w:r w:rsidRPr="00490BAA">
              <w:t>it will not be considered a CNV with the minimum length less than M,</w:t>
            </w:r>
            <w:r>
              <w:t xml:space="preserve"> default value of M is 1800.</w:t>
            </w:r>
          </w:p>
        </w:tc>
      </w:tr>
      <w:tr w:rsidR="00744544" w14:paraId="74F6C4EB" w14:textId="77777777" w:rsidTr="00D74819">
        <w:tc>
          <w:tcPr>
            <w:tcW w:w="8296" w:type="dxa"/>
          </w:tcPr>
          <w:p w14:paraId="6FAE43ED" w14:textId="77777777" w:rsidR="00744544" w:rsidRDefault="004F4D91" w:rsidP="001E21F2">
            <w:pPr>
              <w:rPr>
                <w:b/>
              </w:rPr>
            </w:pPr>
            <w:r w:rsidRPr="00B73F1A">
              <w:rPr>
                <w:b/>
              </w:rPr>
              <w:lastRenderedPageBreak/>
              <w:t>$</w:t>
            </w:r>
            <w:r>
              <w:rPr>
                <w:b/>
              </w:rPr>
              <w:t xml:space="preserve"> </w:t>
            </w:r>
            <w:r>
              <w:rPr>
                <w:rFonts w:hint="eastAsia"/>
                <w:b/>
              </w:rPr>
              <w:t>B</w:t>
            </w:r>
            <w:r w:rsidRPr="00B73F1A">
              <w:rPr>
                <w:b/>
              </w:rPr>
              <w:t>am</w:t>
            </w:r>
            <w:r>
              <w:rPr>
                <w:b/>
              </w:rPr>
              <w:t>De</w:t>
            </w:r>
            <w:r w:rsidRPr="00B73F1A">
              <w:rPr>
                <w:b/>
              </w:rPr>
              <w:t>al statistics</w:t>
            </w:r>
            <w:r>
              <w:rPr>
                <w:b/>
              </w:rPr>
              <w:t xml:space="preserve"> </w:t>
            </w:r>
            <w:r w:rsidRPr="004F4D91">
              <w:rPr>
                <w:b/>
              </w:rPr>
              <w:t>DeteSV</w:t>
            </w:r>
          </w:p>
          <w:p w14:paraId="7F1C1E72" w14:textId="77777777" w:rsidR="004F4D91" w:rsidRDefault="004F4D91" w:rsidP="001E21F2">
            <w:pPr>
              <w:rPr>
                <w:b/>
              </w:rPr>
            </w:pPr>
          </w:p>
          <w:p w14:paraId="5E35C509" w14:textId="754AE3DC" w:rsidR="004F4D91" w:rsidRDefault="00E02D8B" w:rsidP="001E21F2">
            <w:pPr>
              <w:rPr>
                <w:b/>
              </w:rPr>
            </w:pPr>
            <w:r>
              <w:rPr>
                <w:b/>
              </w:rPr>
              <w:t>d</w:t>
            </w:r>
            <w:r w:rsidRPr="00E02D8B">
              <w:rPr>
                <w:b/>
              </w:rPr>
              <w:t xml:space="preserve">etect SV by </w:t>
            </w:r>
            <w:r>
              <w:rPr>
                <w:b/>
              </w:rPr>
              <w:t>p</w:t>
            </w:r>
            <w:r w:rsidRPr="00E02D8B">
              <w:rPr>
                <w:b/>
              </w:rPr>
              <w:t xml:space="preserve">air </w:t>
            </w:r>
            <w:r>
              <w:rPr>
                <w:b/>
              </w:rPr>
              <w:t>e</w:t>
            </w:r>
            <w:r w:rsidRPr="00E02D8B">
              <w:rPr>
                <w:b/>
              </w:rPr>
              <w:t xml:space="preserve">nd </w:t>
            </w:r>
            <w:r>
              <w:rPr>
                <w:b/>
              </w:rPr>
              <w:t>r</w:t>
            </w:r>
            <w:r w:rsidRPr="00E02D8B">
              <w:rPr>
                <w:b/>
              </w:rPr>
              <w:t>ead</w:t>
            </w:r>
          </w:p>
          <w:p w14:paraId="0A236561" w14:textId="77777777" w:rsidR="004F4D91" w:rsidRDefault="004F4D91" w:rsidP="001E21F2">
            <w:pPr>
              <w:rPr>
                <w:b/>
              </w:rPr>
            </w:pPr>
          </w:p>
          <w:p w14:paraId="72858931" w14:textId="27E5F14F" w:rsidR="00E02D8B" w:rsidRPr="00954E29" w:rsidRDefault="00E02D8B" w:rsidP="001E21F2">
            <w:pPr>
              <w:rPr>
                <w:sz w:val="18"/>
                <w:szCs w:val="18"/>
                <w:highlight w:val="lightGray"/>
              </w:rPr>
            </w:pPr>
            <w:r w:rsidRPr="0033542B">
              <w:rPr>
                <w:sz w:val="18"/>
                <w:szCs w:val="18"/>
                <w:highlight w:val="lightGray"/>
              </w:rPr>
              <w:t>Usage:</w:t>
            </w:r>
            <w:r w:rsidR="0022079A" w:rsidRPr="00954E29">
              <w:rPr>
                <w:sz w:val="18"/>
                <w:szCs w:val="18"/>
                <w:highlight w:val="lightGray"/>
              </w:rPr>
              <w:t xml:space="preserve"> DeteSV </w:t>
            </w:r>
            <w:r w:rsidR="0022079A" w:rsidRPr="0033542B">
              <w:rPr>
                <w:sz w:val="18"/>
                <w:szCs w:val="18"/>
                <w:highlight w:val="lightGray"/>
              </w:rPr>
              <w:t>-</w:t>
            </w:r>
            <w:r w:rsidR="0022079A" w:rsidRPr="0033542B">
              <w:rPr>
                <w:rFonts w:hint="eastAsia"/>
                <w:sz w:val="18"/>
                <w:szCs w:val="18"/>
                <w:highlight w:val="lightGray"/>
              </w:rPr>
              <w:t>l</w:t>
            </w:r>
            <w:r w:rsidR="0022079A" w:rsidRPr="0033542B">
              <w:rPr>
                <w:sz w:val="18"/>
                <w:szCs w:val="18"/>
                <w:highlight w:val="lightGray"/>
              </w:rPr>
              <w:t xml:space="preserve">  &lt;bam.list&gt; </w:t>
            </w:r>
            <w:r w:rsidR="0022079A">
              <w:rPr>
                <w:sz w:val="18"/>
                <w:szCs w:val="18"/>
                <w:highlight w:val="lightGray"/>
              </w:rPr>
              <w:t xml:space="preserve"> </w:t>
            </w:r>
            <w:r w:rsidR="0022079A" w:rsidRPr="0033542B">
              <w:rPr>
                <w:sz w:val="18"/>
                <w:szCs w:val="18"/>
                <w:highlight w:val="lightGray"/>
              </w:rPr>
              <w:t>-o  &lt;outPrefix&gt;</w:t>
            </w:r>
          </w:p>
          <w:p w14:paraId="496CADB0" w14:textId="77777777" w:rsidR="00E02D8B" w:rsidRPr="00954E29" w:rsidRDefault="00E02D8B" w:rsidP="001E21F2">
            <w:pPr>
              <w:rPr>
                <w:sz w:val="18"/>
                <w:szCs w:val="18"/>
                <w:highlight w:val="lightGray"/>
              </w:rPr>
            </w:pPr>
            <w:r w:rsidRPr="0033542B">
              <w:rPr>
                <w:sz w:val="18"/>
                <w:szCs w:val="18"/>
                <w:highlight w:val="lightGray"/>
              </w:rPr>
              <w:t>Usage:</w:t>
            </w:r>
            <w:r w:rsidR="0022079A" w:rsidRPr="00954E29">
              <w:rPr>
                <w:sz w:val="18"/>
                <w:szCs w:val="18"/>
                <w:highlight w:val="lightGray"/>
              </w:rPr>
              <w:t xml:space="preserve"> DeteSV -I &lt;</w:t>
            </w:r>
            <w:r w:rsidR="0022079A" w:rsidRPr="0033542B">
              <w:rPr>
                <w:sz w:val="18"/>
                <w:szCs w:val="18"/>
                <w:highlight w:val="lightGray"/>
              </w:rPr>
              <w:t xml:space="preserve"> A.bam B.bam</w:t>
            </w:r>
            <w:r w:rsidR="0022079A" w:rsidRPr="00954E29">
              <w:rPr>
                <w:sz w:val="18"/>
                <w:szCs w:val="18"/>
                <w:highlight w:val="lightGray"/>
              </w:rPr>
              <w:t xml:space="preserve"> &gt; </w:t>
            </w:r>
            <w:r w:rsidR="0022079A" w:rsidRPr="0033542B">
              <w:rPr>
                <w:sz w:val="18"/>
                <w:szCs w:val="18"/>
                <w:highlight w:val="lightGray"/>
              </w:rPr>
              <w:t>-o  &lt;outPrefix&gt;</w:t>
            </w:r>
          </w:p>
          <w:p w14:paraId="2FD4620E" w14:textId="361B42BF" w:rsidR="0022079A" w:rsidRDefault="0022079A" w:rsidP="001E21F2">
            <w:pPr>
              <w:rPr>
                <w:sz w:val="18"/>
                <w:szCs w:val="18"/>
              </w:rPr>
            </w:pPr>
            <w:r>
              <w:rPr>
                <w:rFonts w:hint="eastAsia"/>
                <w:b/>
              </w:rPr>
              <w:t xml:space="preserve"> </w:t>
            </w:r>
            <w:r>
              <w:rPr>
                <w:b/>
              </w:rPr>
              <w:t xml:space="preserve">     </w:t>
            </w:r>
            <w:r w:rsidR="00954E29">
              <w:rPr>
                <w:b/>
              </w:rPr>
              <w:t xml:space="preserve"> </w:t>
            </w:r>
            <w:r w:rsidRPr="0022079A">
              <w:rPr>
                <w:sz w:val="18"/>
                <w:szCs w:val="18"/>
                <w:highlight w:val="lightGray"/>
              </w:rPr>
              <w:t xml:space="preserve">-i </w:t>
            </w:r>
            <w:r w:rsidRPr="00954E29">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 files</w:t>
            </w:r>
            <w:r>
              <w:rPr>
                <w:rFonts w:hint="eastAsia"/>
                <w:sz w:val="18"/>
                <w:szCs w:val="18"/>
                <w:highlight w:val="lightGray"/>
              </w:rPr>
              <w:t>,</w:t>
            </w:r>
            <w:r>
              <w:rPr>
                <w:sz w:val="18"/>
                <w:szCs w:val="18"/>
                <w:highlight w:val="lightGray"/>
              </w:rPr>
              <w:t xml:space="preserve"> delimited by space</w:t>
            </w:r>
          </w:p>
          <w:p w14:paraId="50C54BE9" w14:textId="77777777" w:rsidR="00AD1A1D" w:rsidRDefault="0022079A" w:rsidP="00AD1A1D">
            <w:pPr>
              <w:rPr>
                <w:sz w:val="18"/>
                <w:szCs w:val="18"/>
              </w:rPr>
            </w:pPr>
            <w:r>
              <w:rPr>
                <w:rFonts w:hint="eastAsia"/>
                <w:sz w:val="18"/>
                <w:szCs w:val="18"/>
              </w:rPr>
              <w:t xml:space="preserve"> </w:t>
            </w:r>
            <w:r>
              <w:rPr>
                <w:sz w:val="18"/>
                <w:szCs w:val="18"/>
              </w:rPr>
              <w:t xml:space="preserve">       </w:t>
            </w:r>
            <w:r w:rsidRPr="00954E29">
              <w:rPr>
                <w:sz w:val="18"/>
                <w:szCs w:val="18"/>
                <w:highlight w:val="lightGray"/>
              </w:rPr>
              <w:t xml:space="preserve">-l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00A0109F" w14:textId="7E9FF2FC" w:rsidR="00AD1A1D" w:rsidRPr="00954E29" w:rsidRDefault="0022079A" w:rsidP="00AD1A1D">
            <w:pPr>
              <w:ind w:firstLineChars="400" w:firstLine="720"/>
              <w:rPr>
                <w:sz w:val="18"/>
                <w:szCs w:val="18"/>
                <w:highlight w:val="lightGray"/>
              </w:rPr>
            </w:pPr>
            <w:r w:rsidRPr="00954E29">
              <w:rPr>
                <w:sz w:val="18"/>
                <w:szCs w:val="18"/>
                <w:highlight w:val="lightGray"/>
              </w:rPr>
              <w:t xml:space="preserve">-o  </w:t>
            </w:r>
            <w:r w:rsidRPr="00937B54">
              <w:rPr>
                <w:sz w:val="18"/>
                <w:szCs w:val="18"/>
                <w:highlight w:val="lightGray"/>
              </w:rPr>
              <w:t xml:space="preserve">&lt;str&gt; </w:t>
            </w:r>
            <w:r w:rsidR="00AD1A1D">
              <w:rPr>
                <w:sz w:val="18"/>
                <w:szCs w:val="18"/>
                <w:highlight w:val="lightGray"/>
              </w:rPr>
              <w:t xml:space="preserve"> </w:t>
            </w:r>
            <w:r>
              <w:rPr>
                <w:sz w:val="18"/>
                <w:szCs w:val="18"/>
                <w:highlight w:val="lightGray"/>
              </w:rPr>
              <w:t>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54D8BC2E" w14:textId="537ECF5A" w:rsidR="00AD1A1D" w:rsidRPr="00954E29" w:rsidRDefault="0022079A" w:rsidP="00AD1A1D">
            <w:pPr>
              <w:ind w:firstLineChars="400" w:firstLine="720"/>
              <w:rPr>
                <w:sz w:val="18"/>
                <w:szCs w:val="18"/>
                <w:highlight w:val="lightGray"/>
              </w:rPr>
            </w:pPr>
            <w:r w:rsidRPr="00954E29">
              <w:rPr>
                <w:sz w:val="18"/>
                <w:szCs w:val="18"/>
                <w:highlight w:val="lightGray"/>
              </w:rPr>
              <w:t xml:space="preserve">-s  </w:t>
            </w:r>
            <w:r w:rsidR="00AD1A1D" w:rsidRPr="00954E29">
              <w:rPr>
                <w:sz w:val="18"/>
                <w:szCs w:val="18"/>
                <w:highlight w:val="lightGray"/>
              </w:rPr>
              <w:t>&lt;int&gt;  set the insert value,default[auto]</w:t>
            </w:r>
          </w:p>
          <w:p w14:paraId="73D09183" w14:textId="4F5B7DC9" w:rsidR="00AD1A1D" w:rsidRPr="00954E29" w:rsidRDefault="0022079A" w:rsidP="00AD1A1D">
            <w:pPr>
              <w:ind w:firstLineChars="400" w:firstLine="720"/>
              <w:rPr>
                <w:sz w:val="18"/>
                <w:szCs w:val="18"/>
                <w:highlight w:val="lightGray"/>
              </w:rPr>
            </w:pPr>
            <w:r w:rsidRPr="00954E29">
              <w:rPr>
                <w:sz w:val="18"/>
                <w:szCs w:val="18"/>
                <w:highlight w:val="lightGray"/>
              </w:rPr>
              <w:t>-d</w:t>
            </w:r>
            <w:r w:rsidR="00AD1A1D" w:rsidRPr="00954E29">
              <w:rPr>
                <w:sz w:val="18"/>
                <w:szCs w:val="18"/>
                <w:highlight w:val="lightGray"/>
              </w:rPr>
              <w:t xml:space="preserve">  &lt;int&gt;  set the insert standard deviation</w:t>
            </w:r>
            <w:r w:rsidR="00705E5F">
              <w:rPr>
                <w:sz w:val="18"/>
                <w:szCs w:val="18"/>
                <w:highlight w:val="lightGray"/>
              </w:rPr>
              <w:t xml:space="preserve"> </w:t>
            </w:r>
            <w:r w:rsidR="00705E5F">
              <w:rPr>
                <w:rFonts w:hint="eastAsia"/>
                <w:sz w:val="18"/>
                <w:szCs w:val="18"/>
                <w:highlight w:val="lightGray"/>
              </w:rPr>
              <w:t>value</w:t>
            </w:r>
            <w:r w:rsidR="00AD1A1D" w:rsidRPr="00954E29">
              <w:rPr>
                <w:sz w:val="18"/>
                <w:szCs w:val="18"/>
                <w:highlight w:val="lightGray"/>
              </w:rPr>
              <w:t>,default[auto]</w:t>
            </w:r>
          </w:p>
          <w:p w14:paraId="056122E6" w14:textId="632383E7" w:rsidR="00AD1A1D" w:rsidRPr="00954E29" w:rsidRDefault="0022079A" w:rsidP="00AD1A1D">
            <w:pPr>
              <w:ind w:firstLineChars="400" w:firstLine="720"/>
              <w:rPr>
                <w:sz w:val="18"/>
                <w:szCs w:val="18"/>
                <w:highlight w:val="lightGray"/>
              </w:rPr>
            </w:pPr>
            <w:r w:rsidRPr="00954E29">
              <w:rPr>
                <w:sz w:val="18"/>
                <w:szCs w:val="18"/>
                <w:highlight w:val="lightGray"/>
              </w:rPr>
              <w:t>-r</w:t>
            </w:r>
            <w:r w:rsidR="00AD1A1D" w:rsidRPr="00954E29">
              <w:rPr>
                <w:sz w:val="18"/>
                <w:szCs w:val="18"/>
                <w:highlight w:val="lightGray"/>
              </w:rPr>
              <w:t xml:space="preserve">   &lt;str&gt;  </w:t>
            </w:r>
            <w:r w:rsidR="00AD1A1D">
              <w:rPr>
                <w:sz w:val="18"/>
                <w:szCs w:val="18"/>
                <w:highlight w:val="lightGray"/>
              </w:rPr>
              <w:t>input reference FASTA to get</w:t>
            </w:r>
            <w:r w:rsidR="00AD1A1D" w:rsidRPr="00954E29">
              <w:rPr>
                <w:sz w:val="18"/>
                <w:szCs w:val="18"/>
                <w:highlight w:val="lightGray"/>
              </w:rPr>
              <w:t xml:space="preserve"> gap information</w:t>
            </w:r>
          </w:p>
          <w:p w14:paraId="59CCB10E" w14:textId="3EBA9F74" w:rsidR="00AD1A1D" w:rsidRPr="00954E29" w:rsidRDefault="0022079A" w:rsidP="00AD1A1D">
            <w:pPr>
              <w:ind w:firstLineChars="400" w:firstLine="720"/>
              <w:rPr>
                <w:sz w:val="18"/>
                <w:szCs w:val="18"/>
                <w:highlight w:val="lightGray"/>
              </w:rPr>
            </w:pPr>
            <w:r w:rsidRPr="00954E29">
              <w:rPr>
                <w:rFonts w:hint="eastAsia"/>
                <w:sz w:val="18"/>
                <w:szCs w:val="18"/>
                <w:highlight w:val="lightGray"/>
              </w:rPr>
              <w:t>-</w:t>
            </w:r>
            <w:r w:rsidRPr="00954E29">
              <w:rPr>
                <w:sz w:val="18"/>
                <w:szCs w:val="18"/>
                <w:highlight w:val="lightGray"/>
              </w:rPr>
              <w:t xml:space="preserve">m  </w:t>
            </w:r>
            <w:r w:rsidR="00AD1A1D" w:rsidRPr="00954E29">
              <w:rPr>
                <w:sz w:val="18"/>
                <w:szCs w:val="18"/>
                <w:highlight w:val="lightGray"/>
              </w:rPr>
              <w:t xml:space="preserve">&lt;int&gt;  set the </w:t>
            </w:r>
            <w:r w:rsidRPr="00954E29">
              <w:rPr>
                <w:sz w:val="18"/>
                <w:szCs w:val="18"/>
                <w:highlight w:val="lightGray"/>
              </w:rPr>
              <w:t xml:space="preserve">minimum count of </w:t>
            </w:r>
            <w:r w:rsidR="00030390" w:rsidRPr="00030390">
              <w:rPr>
                <w:sz w:val="18"/>
                <w:szCs w:val="18"/>
                <w:highlight w:val="lightGray"/>
              </w:rPr>
              <w:t>paired-end read</w:t>
            </w:r>
            <w:r w:rsidRPr="00954E29">
              <w:rPr>
                <w:sz w:val="18"/>
                <w:szCs w:val="18"/>
                <w:highlight w:val="lightGray"/>
              </w:rPr>
              <w:t xml:space="preserve"> in one cluster</w:t>
            </w:r>
            <w:r w:rsidR="00AD1A1D" w:rsidRPr="00954E29">
              <w:rPr>
                <w:sz w:val="18"/>
                <w:szCs w:val="18"/>
                <w:highlight w:val="lightGray"/>
              </w:rPr>
              <w:t>,default</w:t>
            </w:r>
            <w:r w:rsidRPr="00954E29">
              <w:rPr>
                <w:sz w:val="18"/>
                <w:szCs w:val="18"/>
                <w:highlight w:val="lightGray"/>
              </w:rPr>
              <w:t>[6]</w:t>
            </w:r>
          </w:p>
          <w:p w14:paraId="567E1DD0" w14:textId="77777777" w:rsidR="0022079A" w:rsidRPr="00954E29" w:rsidRDefault="0022079A" w:rsidP="00AD1A1D">
            <w:pPr>
              <w:ind w:firstLineChars="400" w:firstLine="720"/>
              <w:rPr>
                <w:sz w:val="18"/>
                <w:szCs w:val="18"/>
                <w:highlight w:val="lightGray"/>
              </w:rPr>
            </w:pPr>
            <w:r w:rsidRPr="00954E29">
              <w:rPr>
                <w:rFonts w:hint="eastAsia"/>
                <w:sz w:val="18"/>
                <w:szCs w:val="18"/>
                <w:highlight w:val="lightGray"/>
              </w:rPr>
              <w:t>-</w:t>
            </w:r>
            <w:r w:rsidRPr="00954E29">
              <w:rPr>
                <w:sz w:val="18"/>
                <w:szCs w:val="18"/>
                <w:highlight w:val="lightGray"/>
              </w:rPr>
              <w:t xml:space="preserve">h  </w:t>
            </w:r>
            <w:r w:rsidRPr="00A826DE">
              <w:rPr>
                <w:sz w:val="18"/>
                <w:szCs w:val="18"/>
                <w:highlight w:val="lightGray"/>
              </w:rPr>
              <w:t>show more details for help</w:t>
            </w:r>
          </w:p>
          <w:p w14:paraId="2E1D77AF" w14:textId="77777777" w:rsidR="0033466A" w:rsidRDefault="0033466A" w:rsidP="0033466A"/>
          <w:p w14:paraId="6DB0C206" w14:textId="77777777" w:rsidR="0033466A" w:rsidRDefault="00AD1A1D" w:rsidP="0033466A">
            <w:pPr>
              <w:pStyle w:val="a8"/>
              <w:numPr>
                <w:ilvl w:val="0"/>
                <w:numId w:val="38"/>
              </w:numPr>
              <w:ind w:firstLineChars="0"/>
            </w:pPr>
            <w:r w:rsidRPr="0033466A">
              <w:t>DeteSV</w:t>
            </w:r>
            <w:r w:rsidR="005463E7" w:rsidRPr="0033466A">
              <w:t xml:space="preserve"> </w:t>
            </w:r>
            <w:r w:rsidR="003A34CC" w:rsidRPr="0033466A">
              <w:t xml:space="preserve"> -i  &lt;A.bam B.bam&gt;</w:t>
            </w:r>
            <w:r w:rsidR="00705E5F" w:rsidRPr="0033466A">
              <w:t xml:space="preserve"> -r &lt;Ref.fa&gt;</w:t>
            </w:r>
            <w:r w:rsidR="003A34CC" w:rsidRPr="0033466A">
              <w:t xml:space="preserve"> </w:t>
            </w:r>
            <w:r w:rsidR="00EB474A" w:rsidRPr="0033466A">
              <w:rPr>
                <w:rFonts w:hint="eastAsia"/>
              </w:rPr>
              <w:t>-m</w:t>
            </w:r>
            <w:r w:rsidR="00EB474A" w:rsidRPr="0033466A">
              <w:t xml:space="preserve"> M </w:t>
            </w:r>
            <w:r w:rsidR="003A34CC" w:rsidRPr="0033466A">
              <w:t>-o AAA</w:t>
            </w:r>
            <w:r w:rsidR="00705E5F" w:rsidRPr="0033466A">
              <w:t xml:space="preserve"> </w:t>
            </w:r>
          </w:p>
          <w:p w14:paraId="7FE94FF7" w14:textId="7526D470" w:rsidR="00705E5F" w:rsidRPr="0033466A" w:rsidRDefault="003A34CC" w:rsidP="0033466A">
            <w:pPr>
              <w:pStyle w:val="a8"/>
              <w:ind w:left="360" w:firstLineChars="0" w:firstLine="0"/>
            </w:pPr>
            <w:r w:rsidRPr="0033466A">
              <w:t>DeteSV  -i  &lt;</w:t>
            </w:r>
            <w:r w:rsidRPr="0033466A">
              <w:rPr>
                <w:rFonts w:hint="eastAsia"/>
              </w:rPr>
              <w:t>bam</w:t>
            </w:r>
            <w:r w:rsidRPr="0033466A">
              <w:t>.</w:t>
            </w:r>
            <w:r w:rsidRPr="0033466A">
              <w:rPr>
                <w:rFonts w:hint="eastAsia"/>
              </w:rPr>
              <w:t>list</w:t>
            </w:r>
            <w:r w:rsidRPr="0033466A">
              <w:t xml:space="preserve">&gt; </w:t>
            </w:r>
            <w:r w:rsidR="00705E5F" w:rsidRPr="0033466A">
              <w:t xml:space="preserve">-r &lt;Ref.fa&gt; </w:t>
            </w:r>
            <w:r w:rsidRPr="0033466A">
              <w:t xml:space="preserve">-o </w:t>
            </w:r>
            <w:r w:rsidR="00EB474A" w:rsidRPr="0033466A">
              <w:t>-</w:t>
            </w:r>
            <w:r w:rsidR="00EB474A" w:rsidRPr="0033466A">
              <w:rPr>
                <w:rFonts w:hint="eastAsia"/>
              </w:rPr>
              <w:t>m</w:t>
            </w:r>
            <w:r w:rsidR="00EB474A" w:rsidRPr="0033466A">
              <w:t xml:space="preserve"> M </w:t>
            </w:r>
            <w:r w:rsidRPr="0033466A">
              <w:t>AAA</w:t>
            </w:r>
          </w:p>
          <w:p w14:paraId="53329775" w14:textId="77777777" w:rsidR="003A34CC" w:rsidRPr="0033466A" w:rsidRDefault="00705E5F" w:rsidP="00705E5F">
            <w:pPr>
              <w:ind w:firstLineChars="200" w:firstLine="420"/>
            </w:pPr>
            <w:r w:rsidRPr="0033466A">
              <w:t>This will generate two files</w:t>
            </w:r>
            <w:r w:rsidR="00EB474A" w:rsidRPr="0033466A">
              <w:t xml:space="preserve"> </w:t>
            </w:r>
            <w:r w:rsidRPr="0033466A">
              <w:t>and output the result to current directory. Output files are named with the prefix AAA.</w:t>
            </w:r>
          </w:p>
          <w:p w14:paraId="324DFD2F" w14:textId="31104B67" w:rsidR="00EB474A" w:rsidRPr="00EB474A" w:rsidRDefault="00EB474A" w:rsidP="00EB474A">
            <w:pPr>
              <w:pStyle w:val="a8"/>
              <w:numPr>
                <w:ilvl w:val="1"/>
                <w:numId w:val="35"/>
              </w:numPr>
              <w:ind w:firstLineChars="0"/>
              <w:rPr>
                <w:sz w:val="18"/>
                <w:szCs w:val="18"/>
              </w:rPr>
            </w:pPr>
            <w:r w:rsidRPr="0033466A">
              <w:t xml:space="preserve">-m </w:t>
            </w:r>
            <w:r w:rsidR="00426D70" w:rsidRPr="0033466A">
              <w:t>n</w:t>
            </w:r>
            <w:r w:rsidRPr="0033466A">
              <w:t>umber of paired-end read which support this structure variation</w:t>
            </w:r>
            <w:r w:rsidR="00426D70" w:rsidRPr="0033466A">
              <w:t>,if it is lower than M,this structure variation will be filtered</w:t>
            </w:r>
            <w:r w:rsidR="00030390" w:rsidRPr="0033466A">
              <w:t>.</w:t>
            </w:r>
          </w:p>
        </w:tc>
      </w:tr>
      <w:tr w:rsidR="00744544" w14:paraId="13FC3895" w14:textId="77777777" w:rsidTr="00D74819">
        <w:tc>
          <w:tcPr>
            <w:tcW w:w="8296" w:type="dxa"/>
          </w:tcPr>
          <w:p w14:paraId="210BA6D4" w14:textId="77777777" w:rsidR="00744544" w:rsidRDefault="004F4D91" w:rsidP="001E21F2">
            <w:pPr>
              <w:rPr>
                <w:b/>
              </w:rPr>
            </w:pPr>
            <w:r w:rsidRPr="00B73F1A">
              <w:rPr>
                <w:b/>
              </w:rPr>
              <w:t>$</w:t>
            </w:r>
            <w:r>
              <w:rPr>
                <w:b/>
              </w:rPr>
              <w:t xml:space="preserve"> </w:t>
            </w:r>
            <w:r>
              <w:rPr>
                <w:rFonts w:hint="eastAsia"/>
                <w:b/>
              </w:rPr>
              <w:t>B</w:t>
            </w:r>
            <w:r w:rsidRPr="00B73F1A">
              <w:rPr>
                <w:b/>
              </w:rPr>
              <w:t>am</w:t>
            </w:r>
            <w:r>
              <w:rPr>
                <w:b/>
              </w:rPr>
              <w:t>De</w:t>
            </w:r>
            <w:r w:rsidRPr="00B73F1A">
              <w:rPr>
                <w:b/>
              </w:rPr>
              <w:t>al statistics</w:t>
            </w:r>
            <w:r>
              <w:rPr>
                <w:b/>
              </w:rPr>
              <w:t xml:space="preserve"> </w:t>
            </w:r>
            <w:r w:rsidRPr="004F4D91">
              <w:rPr>
                <w:b/>
              </w:rPr>
              <w:t>LowDepth</w:t>
            </w:r>
          </w:p>
          <w:p w14:paraId="7C4BA49A" w14:textId="77777777" w:rsidR="004F4D91" w:rsidRDefault="004F4D91" w:rsidP="001E21F2">
            <w:pPr>
              <w:rPr>
                <w:b/>
              </w:rPr>
            </w:pPr>
          </w:p>
          <w:p w14:paraId="1DCE6948" w14:textId="733D20D4" w:rsidR="004F4D91" w:rsidRDefault="00E02D8B" w:rsidP="001E21F2">
            <w:pPr>
              <w:rPr>
                <w:b/>
              </w:rPr>
            </w:pPr>
            <w:r>
              <w:rPr>
                <w:b/>
              </w:rPr>
              <w:t>d</w:t>
            </w:r>
            <w:r w:rsidRPr="004C0892">
              <w:rPr>
                <w:b/>
              </w:rPr>
              <w:t>etect</w:t>
            </w:r>
            <w:r w:rsidRPr="00E02D8B">
              <w:rPr>
                <w:b/>
              </w:rPr>
              <w:t xml:space="preserve"> low </w:t>
            </w:r>
            <w:r>
              <w:rPr>
                <w:b/>
              </w:rPr>
              <w:t>d</w:t>
            </w:r>
            <w:r w:rsidRPr="00E02D8B">
              <w:rPr>
                <w:b/>
              </w:rPr>
              <w:t xml:space="preserve">epth </w:t>
            </w:r>
            <w:r>
              <w:rPr>
                <w:b/>
              </w:rPr>
              <w:t>r</w:t>
            </w:r>
            <w:r w:rsidRPr="00E02D8B">
              <w:rPr>
                <w:b/>
              </w:rPr>
              <w:t>egion</w:t>
            </w:r>
          </w:p>
          <w:p w14:paraId="11C267AA" w14:textId="77777777" w:rsidR="004F4D91" w:rsidRDefault="004F4D91" w:rsidP="001E21F2">
            <w:pPr>
              <w:rPr>
                <w:b/>
              </w:rPr>
            </w:pPr>
          </w:p>
          <w:p w14:paraId="05099B17" w14:textId="0E5E51C6" w:rsidR="004F4D91" w:rsidRPr="00954E29" w:rsidRDefault="00074C8A" w:rsidP="001E21F2">
            <w:pPr>
              <w:rPr>
                <w:sz w:val="18"/>
                <w:szCs w:val="18"/>
                <w:highlight w:val="lightGray"/>
              </w:rPr>
            </w:pPr>
            <w:r w:rsidRPr="0033542B">
              <w:rPr>
                <w:sz w:val="18"/>
                <w:szCs w:val="18"/>
                <w:highlight w:val="lightGray"/>
              </w:rPr>
              <w:t>Usage:</w:t>
            </w:r>
            <w:r w:rsidR="001068E6" w:rsidRPr="00954E29">
              <w:rPr>
                <w:sz w:val="18"/>
                <w:szCs w:val="18"/>
                <w:highlight w:val="lightGray"/>
              </w:rPr>
              <w:t xml:space="preserve"> LowDepth </w:t>
            </w:r>
            <w:r w:rsidR="001068E6" w:rsidRPr="0033542B">
              <w:rPr>
                <w:sz w:val="18"/>
                <w:szCs w:val="18"/>
                <w:highlight w:val="lightGray"/>
              </w:rPr>
              <w:t>-</w:t>
            </w:r>
            <w:r w:rsidR="001068E6" w:rsidRPr="0033542B">
              <w:rPr>
                <w:rFonts w:hint="eastAsia"/>
                <w:sz w:val="18"/>
                <w:szCs w:val="18"/>
                <w:highlight w:val="lightGray"/>
              </w:rPr>
              <w:t>l</w:t>
            </w:r>
            <w:r w:rsidR="001068E6" w:rsidRPr="0033542B">
              <w:rPr>
                <w:sz w:val="18"/>
                <w:szCs w:val="18"/>
                <w:highlight w:val="lightGray"/>
              </w:rPr>
              <w:t xml:space="preserve">  &lt;bam.list&gt; </w:t>
            </w:r>
            <w:r w:rsidR="001068E6">
              <w:rPr>
                <w:sz w:val="18"/>
                <w:szCs w:val="18"/>
                <w:highlight w:val="lightGray"/>
              </w:rPr>
              <w:t xml:space="preserve"> </w:t>
            </w:r>
            <w:r w:rsidR="001068E6" w:rsidRPr="0033542B">
              <w:rPr>
                <w:sz w:val="18"/>
                <w:szCs w:val="18"/>
                <w:highlight w:val="lightGray"/>
              </w:rPr>
              <w:t>-o  &lt;</w:t>
            </w:r>
            <w:r w:rsidR="001068E6" w:rsidRPr="00954E29">
              <w:rPr>
                <w:sz w:val="18"/>
                <w:szCs w:val="18"/>
                <w:highlight w:val="lightGray"/>
              </w:rPr>
              <w:t>out.bed</w:t>
            </w:r>
            <w:r w:rsidR="001068E6" w:rsidRPr="0033542B">
              <w:rPr>
                <w:sz w:val="18"/>
                <w:szCs w:val="18"/>
                <w:highlight w:val="lightGray"/>
              </w:rPr>
              <w:t>&gt;</w:t>
            </w:r>
          </w:p>
          <w:p w14:paraId="2E668A45" w14:textId="41983CF8" w:rsidR="00D27CEF" w:rsidRPr="00954E29" w:rsidRDefault="00D27CEF" w:rsidP="001E21F2">
            <w:pPr>
              <w:rPr>
                <w:sz w:val="18"/>
                <w:szCs w:val="18"/>
                <w:highlight w:val="lightGray"/>
              </w:rPr>
            </w:pPr>
            <w:r w:rsidRPr="0033542B">
              <w:rPr>
                <w:sz w:val="18"/>
                <w:szCs w:val="18"/>
                <w:highlight w:val="lightGray"/>
              </w:rPr>
              <w:t>Usage:</w:t>
            </w:r>
            <w:r w:rsidR="001068E6" w:rsidRPr="00954E29">
              <w:rPr>
                <w:sz w:val="18"/>
                <w:szCs w:val="18"/>
                <w:highlight w:val="lightGray"/>
              </w:rPr>
              <w:t xml:space="preserve"> LowDepth -i  &lt;</w:t>
            </w:r>
            <w:r w:rsidR="001068E6" w:rsidRPr="0033542B">
              <w:rPr>
                <w:sz w:val="18"/>
                <w:szCs w:val="18"/>
                <w:highlight w:val="lightGray"/>
              </w:rPr>
              <w:t xml:space="preserve"> A.bam B.bam</w:t>
            </w:r>
            <w:r w:rsidR="001068E6" w:rsidRPr="00954E29">
              <w:rPr>
                <w:sz w:val="18"/>
                <w:szCs w:val="18"/>
                <w:highlight w:val="lightGray"/>
              </w:rPr>
              <w:t xml:space="preserve"> &gt; </w:t>
            </w:r>
            <w:r w:rsidR="001068E6" w:rsidRPr="0033542B">
              <w:rPr>
                <w:sz w:val="18"/>
                <w:szCs w:val="18"/>
                <w:highlight w:val="lightGray"/>
              </w:rPr>
              <w:t>-o  &lt;</w:t>
            </w:r>
            <w:r w:rsidR="001068E6" w:rsidRPr="00954E29">
              <w:rPr>
                <w:sz w:val="18"/>
                <w:szCs w:val="18"/>
                <w:highlight w:val="lightGray"/>
              </w:rPr>
              <w:t>out.bed</w:t>
            </w:r>
            <w:r w:rsidR="001068E6" w:rsidRPr="0033542B">
              <w:rPr>
                <w:sz w:val="18"/>
                <w:szCs w:val="18"/>
                <w:highlight w:val="lightGray"/>
              </w:rPr>
              <w:t>&gt;</w:t>
            </w:r>
          </w:p>
          <w:p w14:paraId="0F481087" w14:textId="77777777" w:rsidR="001068E6" w:rsidRPr="00954E29" w:rsidRDefault="001068E6" w:rsidP="001E21F2">
            <w:pPr>
              <w:rPr>
                <w:sz w:val="18"/>
                <w:szCs w:val="18"/>
                <w:highlight w:val="lightGray"/>
              </w:rPr>
            </w:pPr>
            <w:r w:rsidRPr="0033542B">
              <w:rPr>
                <w:sz w:val="18"/>
                <w:szCs w:val="18"/>
                <w:highlight w:val="lightGray"/>
              </w:rPr>
              <w:t>Usage:</w:t>
            </w:r>
            <w:r w:rsidRPr="00954E29">
              <w:rPr>
                <w:sz w:val="18"/>
                <w:szCs w:val="18"/>
                <w:highlight w:val="lightGray"/>
              </w:rPr>
              <w:t xml:space="preserve"> LowDepth -d  &lt;Depth.fa.gz&gt; -o &lt;out.bed&gt;</w:t>
            </w:r>
          </w:p>
          <w:p w14:paraId="63109158" w14:textId="77777777" w:rsidR="007159FE" w:rsidRPr="00954E29" w:rsidRDefault="001068E6" w:rsidP="001E21F2">
            <w:pPr>
              <w:rPr>
                <w:sz w:val="18"/>
                <w:szCs w:val="18"/>
                <w:highlight w:val="lightGray"/>
              </w:rPr>
            </w:pPr>
            <w:r>
              <w:rPr>
                <w:rFonts w:hint="eastAsia"/>
                <w:b/>
                <w:sz w:val="18"/>
                <w:szCs w:val="18"/>
              </w:rPr>
              <w:t xml:space="preserve"> </w:t>
            </w:r>
            <w:r>
              <w:rPr>
                <w:b/>
                <w:sz w:val="18"/>
                <w:szCs w:val="18"/>
              </w:rPr>
              <w:t xml:space="preserve">         </w:t>
            </w:r>
            <w:r w:rsidRPr="0022079A">
              <w:rPr>
                <w:sz w:val="18"/>
                <w:szCs w:val="18"/>
                <w:highlight w:val="lightGray"/>
              </w:rPr>
              <w:t xml:space="preserve">-i </w:t>
            </w:r>
            <w:r w:rsidRPr="00954E29">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 files</w:t>
            </w:r>
            <w:r>
              <w:rPr>
                <w:rFonts w:hint="eastAsia"/>
                <w:sz w:val="18"/>
                <w:szCs w:val="18"/>
                <w:highlight w:val="lightGray"/>
              </w:rPr>
              <w:t>,</w:t>
            </w:r>
            <w:r>
              <w:rPr>
                <w:sz w:val="18"/>
                <w:szCs w:val="18"/>
                <w:highlight w:val="lightGray"/>
              </w:rPr>
              <w:t xml:space="preserve"> delimited by spac</w:t>
            </w:r>
            <w:r w:rsidR="007159FE" w:rsidRPr="00954E29">
              <w:rPr>
                <w:sz w:val="18"/>
                <w:szCs w:val="18"/>
                <w:highlight w:val="lightGray"/>
              </w:rPr>
              <w:t>e</w:t>
            </w:r>
          </w:p>
          <w:p w14:paraId="102A6370" w14:textId="77777777" w:rsidR="007159FE" w:rsidRPr="00954E29" w:rsidRDefault="001068E6" w:rsidP="007159FE">
            <w:pPr>
              <w:ind w:firstLineChars="500" w:firstLine="900"/>
              <w:rPr>
                <w:sz w:val="18"/>
                <w:szCs w:val="18"/>
                <w:highlight w:val="lightGray"/>
              </w:rPr>
            </w:pPr>
            <w:r w:rsidRPr="00954E29">
              <w:rPr>
                <w:sz w:val="18"/>
                <w:szCs w:val="18"/>
                <w:highlight w:val="lightGray"/>
              </w:rPr>
              <w:t xml:space="preserve">-l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2993E17D" w14:textId="77777777" w:rsidR="007159FE" w:rsidRPr="00954E29" w:rsidRDefault="001068E6" w:rsidP="007159FE">
            <w:pPr>
              <w:ind w:firstLineChars="500" w:firstLine="900"/>
              <w:rPr>
                <w:sz w:val="18"/>
                <w:szCs w:val="18"/>
                <w:highlight w:val="lightGray"/>
              </w:rPr>
            </w:pPr>
            <w:r w:rsidRPr="00954E29">
              <w:rPr>
                <w:sz w:val="18"/>
                <w:szCs w:val="18"/>
                <w:highlight w:val="lightGray"/>
              </w:rPr>
              <w:t xml:space="preserve">-d </w:t>
            </w:r>
            <w:r w:rsidR="009A21A9" w:rsidRPr="00954E29">
              <w:rPr>
                <w:sz w:val="18"/>
                <w:szCs w:val="18"/>
                <w:highlight w:val="lightGray"/>
              </w:rPr>
              <w:t xml:space="preserve"> </w:t>
            </w:r>
            <w:r w:rsidRPr="00954E29">
              <w:rPr>
                <w:sz w:val="18"/>
                <w:szCs w:val="18"/>
                <w:highlight w:val="lightGray"/>
              </w:rPr>
              <w:t xml:space="preserve">&lt;str&gt;  </w:t>
            </w:r>
            <w:r w:rsidR="009A21A9">
              <w:rPr>
                <w:sz w:val="18"/>
                <w:szCs w:val="18"/>
                <w:highlight w:val="lightGray"/>
              </w:rPr>
              <w:t>depth along site in reference FASTA</w:t>
            </w:r>
          </w:p>
          <w:p w14:paraId="4E11409D" w14:textId="77777777" w:rsidR="007159FE" w:rsidRPr="00954E29" w:rsidRDefault="00A8337D" w:rsidP="007159FE">
            <w:pPr>
              <w:ind w:firstLineChars="500" w:firstLine="900"/>
              <w:rPr>
                <w:sz w:val="18"/>
                <w:szCs w:val="18"/>
                <w:highlight w:val="lightGray"/>
              </w:rPr>
            </w:pPr>
            <w:r w:rsidRPr="00954E29">
              <w:rPr>
                <w:sz w:val="18"/>
                <w:szCs w:val="18"/>
                <w:highlight w:val="lightGray"/>
              </w:rPr>
              <w:t xml:space="preserve">-o  &lt;str&gt; </w:t>
            </w:r>
            <w:r w:rsidR="007159FE" w:rsidRPr="00954E29">
              <w:rPr>
                <w:sz w:val="18"/>
                <w:szCs w:val="18"/>
                <w:highlight w:val="lightGray"/>
              </w:rPr>
              <w:t xml:space="preserve"> </w:t>
            </w:r>
            <w:r w:rsidRPr="00954E29">
              <w:rPr>
                <w:sz w:val="18"/>
                <w:szCs w:val="18"/>
                <w:highlight w:val="lightGray"/>
              </w:rPr>
              <w:t>output</w:t>
            </w:r>
            <w:r w:rsidRPr="00954E29">
              <w:rPr>
                <w:rFonts w:hint="eastAsia"/>
                <w:sz w:val="18"/>
                <w:szCs w:val="18"/>
                <w:highlight w:val="lightGray"/>
              </w:rPr>
              <w:t xml:space="preserve"> </w:t>
            </w:r>
            <w:r w:rsidRPr="00954E29">
              <w:rPr>
                <w:sz w:val="18"/>
                <w:szCs w:val="18"/>
                <w:highlight w:val="lightGray"/>
              </w:rPr>
              <w:t>bed region file</w:t>
            </w:r>
          </w:p>
          <w:p w14:paraId="6B23E5DF" w14:textId="77777777" w:rsidR="007159FE" w:rsidRPr="00954E29" w:rsidRDefault="00A8337D" w:rsidP="007159FE">
            <w:pPr>
              <w:ind w:firstLineChars="500" w:firstLine="900"/>
              <w:rPr>
                <w:sz w:val="18"/>
                <w:szCs w:val="18"/>
                <w:highlight w:val="lightGray"/>
              </w:rPr>
            </w:pPr>
            <w:r w:rsidRPr="00954E29">
              <w:rPr>
                <w:sz w:val="18"/>
                <w:szCs w:val="18"/>
                <w:highlight w:val="lightGray"/>
              </w:rPr>
              <w:t>-x</w:t>
            </w:r>
            <w:r w:rsidR="003322A9" w:rsidRPr="00954E29">
              <w:rPr>
                <w:sz w:val="18"/>
                <w:szCs w:val="18"/>
                <w:highlight w:val="lightGray"/>
              </w:rPr>
              <w:t xml:space="preserve"> </w:t>
            </w:r>
            <w:r w:rsidR="007159FE" w:rsidRPr="00954E29">
              <w:rPr>
                <w:sz w:val="18"/>
                <w:szCs w:val="18"/>
                <w:highlight w:val="lightGray"/>
              </w:rPr>
              <w:t xml:space="preserve"> &lt;int&gt;  set the </w:t>
            </w:r>
            <w:r w:rsidR="007159FE">
              <w:rPr>
                <w:sz w:val="18"/>
                <w:szCs w:val="18"/>
                <w:highlight w:val="lightGray"/>
              </w:rPr>
              <w:t>mi</w:t>
            </w:r>
            <w:r w:rsidR="007159FE" w:rsidRPr="00801441">
              <w:rPr>
                <w:sz w:val="18"/>
                <w:szCs w:val="18"/>
                <w:highlight w:val="lightGray"/>
              </w:rPr>
              <w:t>n</w:t>
            </w:r>
            <w:r w:rsidR="007159FE">
              <w:rPr>
                <w:sz w:val="18"/>
                <w:szCs w:val="18"/>
                <w:highlight w:val="lightGray"/>
              </w:rPr>
              <w:t>imum</w:t>
            </w:r>
            <w:r w:rsidR="007159FE" w:rsidRPr="00801441">
              <w:rPr>
                <w:sz w:val="18"/>
                <w:szCs w:val="18"/>
                <w:highlight w:val="lightGray"/>
              </w:rPr>
              <w:t xml:space="preserve"> </w:t>
            </w:r>
            <w:r w:rsidR="007159FE" w:rsidRPr="00954E29">
              <w:rPr>
                <w:sz w:val="18"/>
                <w:szCs w:val="18"/>
                <w:highlight w:val="lightGray"/>
              </w:rPr>
              <w:t>value of low depth,default[2]</w:t>
            </w:r>
          </w:p>
          <w:p w14:paraId="34E6DD81" w14:textId="77777777" w:rsidR="007159FE" w:rsidRPr="00954E29" w:rsidRDefault="00A8337D" w:rsidP="007159FE">
            <w:pPr>
              <w:ind w:firstLineChars="500" w:firstLine="900"/>
              <w:rPr>
                <w:sz w:val="18"/>
                <w:szCs w:val="18"/>
                <w:highlight w:val="lightGray"/>
              </w:rPr>
            </w:pPr>
            <w:r w:rsidRPr="00954E29">
              <w:rPr>
                <w:sz w:val="18"/>
                <w:szCs w:val="18"/>
                <w:highlight w:val="lightGray"/>
              </w:rPr>
              <w:lastRenderedPageBreak/>
              <w:t xml:space="preserve">-s </w:t>
            </w:r>
            <w:r w:rsidR="007159FE" w:rsidRPr="00954E29">
              <w:rPr>
                <w:sz w:val="18"/>
                <w:szCs w:val="18"/>
                <w:highlight w:val="lightGray"/>
              </w:rPr>
              <w:t xml:space="preserve"> &lt;int&gt;  </w:t>
            </w:r>
            <w:r w:rsidR="003322A9" w:rsidRPr="006964FD">
              <w:rPr>
                <w:sz w:val="18"/>
                <w:szCs w:val="18"/>
                <w:highlight w:val="lightGray"/>
              </w:rPr>
              <w:t xml:space="preserve">the </w:t>
            </w:r>
            <w:r w:rsidR="003322A9">
              <w:rPr>
                <w:sz w:val="18"/>
                <w:szCs w:val="18"/>
                <w:highlight w:val="lightGray"/>
              </w:rPr>
              <w:t xml:space="preserve">length to filter short region, default </w:t>
            </w:r>
            <w:r w:rsidR="003322A9" w:rsidRPr="006964FD">
              <w:rPr>
                <w:sz w:val="18"/>
                <w:szCs w:val="18"/>
                <w:highlight w:val="lightGray"/>
              </w:rPr>
              <w:t>[</w:t>
            </w:r>
            <w:r w:rsidR="003322A9">
              <w:rPr>
                <w:sz w:val="18"/>
                <w:szCs w:val="18"/>
                <w:highlight w:val="lightGray"/>
              </w:rPr>
              <w:t>1000</w:t>
            </w:r>
            <w:r w:rsidR="007159FE" w:rsidRPr="00954E29">
              <w:rPr>
                <w:sz w:val="18"/>
                <w:szCs w:val="18"/>
                <w:highlight w:val="lightGray"/>
              </w:rPr>
              <w:t>]</w:t>
            </w:r>
          </w:p>
          <w:p w14:paraId="51F069B0" w14:textId="77777777" w:rsidR="007159FE" w:rsidRPr="00954E29" w:rsidRDefault="00A8337D" w:rsidP="007159FE">
            <w:pPr>
              <w:ind w:firstLineChars="500" w:firstLine="900"/>
              <w:rPr>
                <w:sz w:val="18"/>
                <w:szCs w:val="18"/>
                <w:highlight w:val="lightGray"/>
              </w:rPr>
            </w:pPr>
            <w:r w:rsidRPr="00954E29">
              <w:rPr>
                <w:sz w:val="18"/>
                <w:szCs w:val="18"/>
                <w:highlight w:val="lightGray"/>
              </w:rPr>
              <w:t xml:space="preserve">-q </w:t>
            </w:r>
            <w:r w:rsidR="007159FE" w:rsidRPr="00954E29">
              <w:rPr>
                <w:sz w:val="18"/>
                <w:szCs w:val="18"/>
                <w:highlight w:val="lightGray"/>
              </w:rPr>
              <w:t xml:space="preserve"> &lt;int&gt;  </w:t>
            </w:r>
            <w:r w:rsidR="003322A9" w:rsidRPr="00954E29">
              <w:rPr>
                <w:sz w:val="18"/>
                <w:szCs w:val="18"/>
                <w:highlight w:val="lightGray"/>
              </w:rPr>
              <w:t>ignore too low mapQ read</w:t>
            </w:r>
            <w:r>
              <w:rPr>
                <w:sz w:val="18"/>
                <w:szCs w:val="18"/>
                <w:highlight w:val="lightGray"/>
              </w:rPr>
              <w:t>, default</w:t>
            </w:r>
            <w:r w:rsidRPr="006964FD">
              <w:rPr>
                <w:sz w:val="18"/>
                <w:szCs w:val="18"/>
                <w:highlight w:val="lightGray"/>
              </w:rPr>
              <w:t xml:space="preserve"> [1</w:t>
            </w:r>
            <w:r>
              <w:rPr>
                <w:sz w:val="18"/>
                <w:szCs w:val="18"/>
                <w:highlight w:val="lightGray"/>
              </w:rPr>
              <w:t>0</w:t>
            </w:r>
            <w:r w:rsidRPr="006964FD">
              <w:rPr>
                <w:sz w:val="18"/>
                <w:szCs w:val="18"/>
                <w:highlight w:val="lightGray"/>
              </w:rPr>
              <w:t>]</w:t>
            </w:r>
          </w:p>
          <w:p w14:paraId="18748C9B" w14:textId="77777777" w:rsidR="00A8337D" w:rsidRPr="00954E29" w:rsidRDefault="00A8337D" w:rsidP="007159FE">
            <w:pPr>
              <w:ind w:firstLineChars="500" w:firstLine="900"/>
              <w:rPr>
                <w:sz w:val="18"/>
                <w:szCs w:val="18"/>
                <w:highlight w:val="lightGray"/>
              </w:rPr>
            </w:pPr>
            <w:r w:rsidRPr="00954E29">
              <w:rPr>
                <w:sz w:val="18"/>
                <w:szCs w:val="18"/>
                <w:highlight w:val="lightGray"/>
              </w:rPr>
              <w:t xml:space="preserve">-h </w:t>
            </w:r>
            <w:r w:rsidR="007159FE" w:rsidRPr="00954E29">
              <w:rPr>
                <w:sz w:val="18"/>
                <w:szCs w:val="18"/>
                <w:highlight w:val="lightGray"/>
              </w:rPr>
              <w:t xml:space="preserve">        </w:t>
            </w:r>
            <w:r w:rsidRPr="00A826DE">
              <w:rPr>
                <w:sz w:val="18"/>
                <w:szCs w:val="18"/>
                <w:highlight w:val="lightGray"/>
              </w:rPr>
              <w:t>show more details for help</w:t>
            </w:r>
          </w:p>
          <w:p w14:paraId="02ED0B89" w14:textId="77777777" w:rsidR="007159FE" w:rsidRDefault="007159FE" w:rsidP="007159FE">
            <w:pPr>
              <w:ind w:firstLineChars="500" w:firstLine="900"/>
              <w:rPr>
                <w:sz w:val="18"/>
                <w:szCs w:val="18"/>
              </w:rPr>
            </w:pPr>
          </w:p>
          <w:p w14:paraId="2628FF30" w14:textId="45753644" w:rsidR="007159FE" w:rsidRDefault="007159FE" w:rsidP="007159FE">
            <w:pPr>
              <w:pStyle w:val="a8"/>
              <w:numPr>
                <w:ilvl w:val="0"/>
                <w:numId w:val="33"/>
              </w:numPr>
              <w:ind w:firstLineChars="0"/>
              <w:rPr>
                <w:sz w:val="18"/>
                <w:szCs w:val="18"/>
              </w:rPr>
            </w:pPr>
            <w:r w:rsidRPr="001068E6">
              <w:rPr>
                <w:sz w:val="18"/>
                <w:szCs w:val="18"/>
              </w:rPr>
              <w:t>LowDepth</w:t>
            </w:r>
            <w:r>
              <w:rPr>
                <w:sz w:val="18"/>
                <w:szCs w:val="18"/>
              </w:rPr>
              <w:t xml:space="preserve"> </w:t>
            </w:r>
            <w:r w:rsidR="00B0148D" w:rsidRPr="00CC326A">
              <w:rPr>
                <w:sz w:val="18"/>
                <w:szCs w:val="18"/>
              </w:rPr>
              <w:t>-i  &lt;A.bam B.bam&gt; -o  &lt;out.bed&gt;</w:t>
            </w:r>
            <w:r w:rsidR="00B0148D">
              <w:rPr>
                <w:sz w:val="18"/>
                <w:szCs w:val="18"/>
              </w:rPr>
              <w:t xml:space="preserve"> -q Q -</w:t>
            </w:r>
            <w:r w:rsidR="00D13E35">
              <w:rPr>
                <w:rFonts w:hint="eastAsia"/>
                <w:sz w:val="18"/>
                <w:szCs w:val="18"/>
              </w:rPr>
              <w:t>s</w:t>
            </w:r>
            <w:r w:rsidR="00D13E35">
              <w:rPr>
                <w:sz w:val="18"/>
                <w:szCs w:val="18"/>
              </w:rPr>
              <w:t xml:space="preserve"> S</w:t>
            </w:r>
          </w:p>
          <w:p w14:paraId="4176FEBC" w14:textId="64909E53" w:rsidR="00B0148D" w:rsidRDefault="00B0148D" w:rsidP="00B0148D">
            <w:pPr>
              <w:pStyle w:val="a8"/>
              <w:ind w:left="360" w:firstLineChars="0" w:firstLine="0"/>
              <w:rPr>
                <w:sz w:val="18"/>
                <w:szCs w:val="18"/>
              </w:rPr>
            </w:pPr>
            <w:r w:rsidRPr="001068E6">
              <w:rPr>
                <w:sz w:val="18"/>
                <w:szCs w:val="18"/>
              </w:rPr>
              <w:t>LowDepth</w:t>
            </w:r>
            <w:r>
              <w:rPr>
                <w:sz w:val="18"/>
                <w:szCs w:val="18"/>
              </w:rPr>
              <w:t xml:space="preserve"> -l  </w:t>
            </w:r>
            <w:r w:rsidRPr="00CC326A">
              <w:rPr>
                <w:sz w:val="18"/>
                <w:szCs w:val="18"/>
              </w:rPr>
              <w:t>&lt;bam.list&gt;  -o  &lt;out.bed&gt;</w:t>
            </w:r>
            <w:r>
              <w:rPr>
                <w:sz w:val="18"/>
                <w:szCs w:val="18"/>
              </w:rPr>
              <w:t xml:space="preserve"> -q Q -</w:t>
            </w:r>
            <w:r w:rsidR="00D13E35">
              <w:rPr>
                <w:rFonts w:hint="eastAsia"/>
                <w:sz w:val="18"/>
                <w:szCs w:val="18"/>
              </w:rPr>
              <w:t>s</w:t>
            </w:r>
            <w:r w:rsidR="00D13E35">
              <w:rPr>
                <w:sz w:val="18"/>
                <w:szCs w:val="18"/>
              </w:rPr>
              <w:t xml:space="preserve"> S</w:t>
            </w:r>
          </w:p>
          <w:p w14:paraId="0CE990DE" w14:textId="61BE1E1B" w:rsidR="00B0148D" w:rsidRDefault="004B3152" w:rsidP="00D13E35">
            <w:pPr>
              <w:pStyle w:val="a8"/>
              <w:ind w:left="360" w:firstLineChars="0" w:firstLine="0"/>
            </w:pPr>
            <w:r>
              <w:t xml:space="preserve">This will generate </w:t>
            </w:r>
            <w:r>
              <w:rPr>
                <w:rFonts w:hint="eastAsia"/>
              </w:rPr>
              <w:t>one</w:t>
            </w:r>
            <w:r w:rsidR="00D13E35">
              <w:t xml:space="preserve"> compressed</w:t>
            </w:r>
            <w:r>
              <w:t xml:space="preserve"> file (</w:t>
            </w:r>
            <w:r w:rsidR="00D13E35" w:rsidRPr="00D13E35">
              <w:t xml:space="preserve">bed file of low </w:t>
            </w:r>
            <w:r w:rsidR="00D13E35">
              <w:rPr>
                <w:rFonts w:hint="eastAsia"/>
              </w:rPr>
              <w:t>d</w:t>
            </w:r>
            <w:r w:rsidR="00D13E35" w:rsidRPr="00D13E35">
              <w:t xml:space="preserve">epth </w:t>
            </w:r>
            <w:r w:rsidR="00D13E35">
              <w:rPr>
                <w:rFonts w:hint="eastAsia"/>
              </w:rPr>
              <w:t>r</w:t>
            </w:r>
            <w:r w:rsidR="00D13E35" w:rsidRPr="00D13E35">
              <w:t>egion</w:t>
            </w:r>
            <w:r>
              <w:rPr>
                <w:rFonts w:hint="eastAsia"/>
              </w:rPr>
              <w:t>)</w:t>
            </w:r>
            <w:r w:rsidR="00D13E35">
              <w:t xml:space="preserve"> named</w:t>
            </w:r>
            <w:r>
              <w:t xml:space="preserve"> </w:t>
            </w:r>
            <w:r w:rsidR="00D13E35" w:rsidRPr="00954E29">
              <w:rPr>
                <w:sz w:val="18"/>
                <w:szCs w:val="18"/>
                <w:highlight w:val="lightGray"/>
              </w:rPr>
              <w:t>out.bed</w:t>
            </w:r>
            <w:r w:rsidR="00D13E35">
              <w:rPr>
                <w:rFonts w:hint="eastAsia"/>
                <w:sz w:val="18"/>
                <w:szCs w:val="18"/>
              </w:rPr>
              <w:t>.gz</w:t>
            </w:r>
            <w:r w:rsidR="00D13E35">
              <w:t xml:space="preserve"> in current directory.</w:t>
            </w:r>
          </w:p>
          <w:p w14:paraId="5595D503" w14:textId="5336A268" w:rsidR="00D13E35" w:rsidRDefault="00D13E35" w:rsidP="00D13E35">
            <w:pPr>
              <w:pStyle w:val="a8"/>
              <w:numPr>
                <w:ilvl w:val="1"/>
                <w:numId w:val="34"/>
              </w:numPr>
              <w:ind w:firstLineChars="0"/>
            </w:pPr>
            <w:r>
              <w:t>the reads with quality lower than Q will be removed from analysis, default value of Q is 10.</w:t>
            </w:r>
          </w:p>
          <w:p w14:paraId="01D13DA5" w14:textId="3307438F" w:rsidR="00D13E35" w:rsidRPr="00D13E35" w:rsidRDefault="00D13E35" w:rsidP="00D13E35">
            <w:pPr>
              <w:pStyle w:val="a8"/>
              <w:numPr>
                <w:ilvl w:val="1"/>
                <w:numId w:val="34"/>
              </w:numPr>
              <w:ind w:firstLineChars="0"/>
            </w:pPr>
            <w:r>
              <w:rPr>
                <w:rFonts w:hint="eastAsia"/>
              </w:rPr>
              <w:t>the</w:t>
            </w:r>
            <w:r>
              <w:t xml:space="preserve"> bed region length lower than S will be filtered.</w:t>
            </w:r>
          </w:p>
          <w:p w14:paraId="31BAE5A2" w14:textId="6A826423" w:rsidR="00B0148D" w:rsidRPr="0033466A" w:rsidRDefault="00B0148D" w:rsidP="00B0148D">
            <w:pPr>
              <w:pStyle w:val="a8"/>
              <w:numPr>
                <w:ilvl w:val="0"/>
                <w:numId w:val="33"/>
              </w:numPr>
              <w:ind w:firstLineChars="0"/>
            </w:pPr>
            <w:r w:rsidRPr="0033466A">
              <w:t>LowDepth -d  &lt;Depth.fa.gz&gt; -o &lt;out.bed&gt; -q Q</w:t>
            </w:r>
          </w:p>
          <w:p w14:paraId="2478A738" w14:textId="77777777" w:rsidR="001332CA" w:rsidRDefault="001332CA" w:rsidP="001332CA">
            <w:pPr>
              <w:pStyle w:val="a8"/>
              <w:ind w:left="360" w:firstLineChars="0" w:firstLine="0"/>
            </w:pPr>
            <w:r w:rsidRPr="0033466A">
              <w:t>This operation is the same with the example above but with different input format.</w:t>
            </w:r>
            <w:r>
              <w:rPr>
                <w:rFonts w:hint="eastAsia"/>
              </w:rPr>
              <w:t xml:space="preserve"> </w:t>
            </w:r>
          </w:p>
          <w:p w14:paraId="2748873B" w14:textId="43B3DF71" w:rsidR="001332CA" w:rsidRPr="0033466A" w:rsidRDefault="001332CA" w:rsidP="001332CA">
            <w:pPr>
              <w:pStyle w:val="a8"/>
              <w:ind w:left="360" w:firstLineChars="0" w:firstLine="0"/>
            </w:pPr>
            <w:r>
              <w:rPr>
                <w:rFonts w:hint="eastAsia"/>
              </w:rPr>
              <w:t>(</w:t>
            </w:r>
            <w:r>
              <w:t>2.1) the input file &lt;Depth.fa.gz&gt; shows the depth along the reference FASTA. User could get this file with the function Coverage in the Statistics module. Below is an example of the usage of this command. More details could be found with the -h in this command.</w:t>
            </w:r>
          </w:p>
          <w:p w14:paraId="643658DE" w14:textId="11BFA97F" w:rsidR="001332CA" w:rsidRPr="00B0148D" w:rsidRDefault="001332CA" w:rsidP="001332CA">
            <w:pPr>
              <w:pStyle w:val="a8"/>
              <w:ind w:left="360" w:firstLineChars="0" w:firstLine="0"/>
              <w:rPr>
                <w:sz w:val="18"/>
                <w:szCs w:val="18"/>
              </w:rPr>
            </w:pPr>
            <w:r w:rsidRPr="006B0FD7">
              <w:t>bamdeal statistics Coverage -</w:t>
            </w:r>
            <w:r>
              <w:t>i</w:t>
            </w:r>
            <w:r w:rsidRPr="006B0FD7">
              <w:t xml:space="preserve"> </w:t>
            </w:r>
            <w:r>
              <w:t xml:space="preserve">&lt;in.bam&gt; </w:t>
            </w:r>
            <w:r w:rsidRPr="006B0FD7">
              <w:t>-</w:t>
            </w:r>
            <w:r>
              <w:t>o AAA</w:t>
            </w:r>
            <w:r w:rsidRPr="006B0FD7">
              <w:t xml:space="preserve"> -</w:t>
            </w:r>
            <w:r>
              <w:t>r &lt;Ref.fa&gt;</w:t>
            </w:r>
          </w:p>
        </w:tc>
      </w:tr>
      <w:tr w:rsidR="00A45A46" w14:paraId="1C524155" w14:textId="77777777" w:rsidTr="00D74819">
        <w:tc>
          <w:tcPr>
            <w:tcW w:w="8296" w:type="dxa"/>
          </w:tcPr>
          <w:p w14:paraId="1099CDB2" w14:textId="7676DE2B" w:rsidR="00D929CA" w:rsidRDefault="008C553F" w:rsidP="008C553F">
            <w:pPr>
              <w:rPr>
                <w:b/>
              </w:rPr>
            </w:pPr>
            <w:r w:rsidRPr="002B2A03">
              <w:rPr>
                <w:b/>
              </w:rPr>
              <w:lastRenderedPageBreak/>
              <w:t>$</w:t>
            </w:r>
            <w:r w:rsidR="00E136E5">
              <w:rPr>
                <w:b/>
              </w:rPr>
              <w:t xml:space="preserve"> </w:t>
            </w:r>
            <w:r w:rsidR="00E136E5">
              <w:rPr>
                <w:rFonts w:hint="eastAsia"/>
                <w:b/>
              </w:rPr>
              <w:t>B</w:t>
            </w:r>
            <w:r w:rsidRPr="002B2A03">
              <w:rPr>
                <w:b/>
              </w:rPr>
              <w:t>am</w:t>
            </w:r>
            <w:r w:rsidR="00E136E5">
              <w:rPr>
                <w:b/>
              </w:rPr>
              <w:t>D</w:t>
            </w:r>
            <w:r w:rsidRPr="002B2A03">
              <w:rPr>
                <w:b/>
              </w:rPr>
              <w:t>eal visualize StatQC</w:t>
            </w:r>
          </w:p>
          <w:p w14:paraId="140831F0" w14:textId="77777777" w:rsidR="008B77CB" w:rsidRDefault="008B77CB" w:rsidP="008C553F">
            <w:pPr>
              <w:rPr>
                <w:b/>
              </w:rPr>
            </w:pPr>
          </w:p>
          <w:p w14:paraId="0D534274" w14:textId="0CCACDFE" w:rsidR="00F54C96" w:rsidRPr="00F54C96" w:rsidRDefault="008B77CB" w:rsidP="008C553F">
            <w:pPr>
              <w:rPr>
                <w:b/>
              </w:rPr>
            </w:pPr>
            <w:r>
              <w:rPr>
                <w:b/>
              </w:rPr>
              <w:t>g</w:t>
            </w:r>
            <w:r w:rsidR="00F54C96">
              <w:rPr>
                <w:b/>
              </w:rPr>
              <w:t>enerate plots for</w:t>
            </w:r>
            <w:r>
              <w:rPr>
                <w:b/>
              </w:rPr>
              <w:t xml:space="preserve"> quality control</w:t>
            </w:r>
            <w:r w:rsidR="00F54C96">
              <w:rPr>
                <w:b/>
              </w:rPr>
              <w:t xml:space="preserve"> </w:t>
            </w:r>
          </w:p>
          <w:p w14:paraId="1924B524" w14:textId="77777777" w:rsidR="00216AB0" w:rsidRDefault="00216AB0" w:rsidP="00935BA3">
            <w:pPr>
              <w:rPr>
                <w:sz w:val="18"/>
                <w:szCs w:val="18"/>
                <w:highlight w:val="lightGray"/>
              </w:rPr>
            </w:pPr>
          </w:p>
          <w:p w14:paraId="64C37738" w14:textId="21614202" w:rsidR="00BF2EE9" w:rsidRDefault="00BF2EE9" w:rsidP="00935BA3">
            <w:pPr>
              <w:rPr>
                <w:sz w:val="18"/>
                <w:szCs w:val="18"/>
                <w:highlight w:val="lightGray"/>
              </w:rPr>
            </w:pPr>
            <w:r>
              <w:rPr>
                <w:rFonts w:hint="eastAsia"/>
                <w:sz w:val="18"/>
                <w:szCs w:val="18"/>
                <w:highlight w:val="lightGray"/>
              </w:rPr>
              <w:t>U</w:t>
            </w:r>
            <w:r>
              <w:rPr>
                <w:sz w:val="18"/>
                <w:szCs w:val="18"/>
                <w:highlight w:val="lightGray"/>
              </w:rPr>
              <w:t>sage: StatQ</w:t>
            </w:r>
            <w:r w:rsidR="008E31DC">
              <w:rPr>
                <w:sz w:val="18"/>
                <w:szCs w:val="18"/>
                <w:highlight w:val="lightGray"/>
              </w:rPr>
              <w:t>C</w:t>
            </w:r>
            <w:r>
              <w:rPr>
                <w:sz w:val="18"/>
                <w:szCs w:val="18"/>
                <w:highlight w:val="lightGray"/>
              </w:rPr>
              <w:t xml:space="preserve">  -i  &lt;</w:t>
            </w:r>
            <w:r w:rsidR="00C816D8" w:rsidRPr="0033542B">
              <w:rPr>
                <w:sz w:val="18"/>
                <w:szCs w:val="18"/>
                <w:highlight w:val="lightGray"/>
              </w:rPr>
              <w:t>A.bam B.bam</w:t>
            </w:r>
            <w:r>
              <w:rPr>
                <w:sz w:val="18"/>
                <w:szCs w:val="18"/>
                <w:highlight w:val="lightGray"/>
              </w:rPr>
              <w:t>&gt;</w:t>
            </w:r>
            <w:r w:rsidR="00C816D8">
              <w:rPr>
                <w:sz w:val="18"/>
                <w:szCs w:val="18"/>
                <w:highlight w:val="lightGray"/>
              </w:rPr>
              <w:t xml:space="preserve"> </w:t>
            </w:r>
            <w:r w:rsidR="00C816D8">
              <w:rPr>
                <w:rFonts w:hint="eastAsia"/>
                <w:sz w:val="18"/>
                <w:szCs w:val="18"/>
                <w:highlight w:val="lightGray"/>
              </w:rPr>
              <w:t>-o</w:t>
            </w:r>
            <w:r w:rsidR="00C816D8">
              <w:rPr>
                <w:sz w:val="18"/>
                <w:szCs w:val="18"/>
                <w:highlight w:val="lightGray"/>
              </w:rPr>
              <w:t xml:space="preserve"> ./ </w:t>
            </w:r>
            <w:r>
              <w:rPr>
                <w:sz w:val="18"/>
                <w:szCs w:val="18"/>
                <w:highlight w:val="lightGray"/>
              </w:rPr>
              <w:t xml:space="preserve"> </w:t>
            </w:r>
            <w:r w:rsidR="00490BAA">
              <w:rPr>
                <w:sz w:val="18"/>
                <w:szCs w:val="18"/>
                <w:highlight w:val="lightGray"/>
              </w:rPr>
              <w:t xml:space="preserve"> </w:t>
            </w:r>
          </w:p>
          <w:p w14:paraId="465CA595" w14:textId="7F31E4ED" w:rsidR="00935BA3" w:rsidRDefault="00935BA3" w:rsidP="00935BA3">
            <w:pPr>
              <w:rPr>
                <w:sz w:val="18"/>
                <w:szCs w:val="18"/>
                <w:highlight w:val="lightGray"/>
              </w:rPr>
            </w:pPr>
            <w:r w:rsidRPr="00935BA3">
              <w:rPr>
                <w:sz w:val="18"/>
                <w:szCs w:val="18"/>
                <w:highlight w:val="lightGray"/>
              </w:rPr>
              <w:t>Usage: StatQC  -</w:t>
            </w:r>
            <w:r w:rsidR="00BF2EE9">
              <w:rPr>
                <w:sz w:val="18"/>
                <w:szCs w:val="18"/>
                <w:highlight w:val="lightGray"/>
              </w:rPr>
              <w:t>l</w:t>
            </w:r>
            <w:r w:rsidRPr="00935BA3">
              <w:rPr>
                <w:sz w:val="18"/>
                <w:szCs w:val="18"/>
                <w:highlight w:val="lightGray"/>
              </w:rPr>
              <w:t xml:space="preserve">  &lt;bam.list&gt;</w:t>
            </w:r>
          </w:p>
          <w:p w14:paraId="4D4EF24A" w14:textId="278ABE50" w:rsidR="00DB5DAC" w:rsidRDefault="00DB5DAC" w:rsidP="00DB5DAC">
            <w:pPr>
              <w:ind w:firstLineChars="350" w:firstLine="63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sidR="00196381">
              <w:rPr>
                <w:sz w:val="18"/>
                <w:szCs w:val="18"/>
                <w:highlight w:val="lightGray"/>
              </w:rPr>
              <w:t xml:space="preserve"> </w:t>
            </w:r>
            <w:r>
              <w:rPr>
                <w:sz w:val="18"/>
                <w:szCs w:val="18"/>
                <w:highlight w:val="lightGray"/>
              </w:rPr>
              <w:t>input SAM</w:t>
            </w:r>
            <w:r>
              <w:rPr>
                <w:rFonts w:hint="eastAsia"/>
                <w:sz w:val="18"/>
                <w:szCs w:val="18"/>
                <w:highlight w:val="lightGray"/>
              </w:rPr>
              <w:t>/</w:t>
            </w:r>
            <w:r>
              <w:rPr>
                <w:sz w:val="18"/>
                <w:szCs w:val="18"/>
                <w:highlight w:val="lightGray"/>
              </w:rPr>
              <w:t>BAM</w:t>
            </w:r>
            <w:r w:rsidR="00C816D8">
              <w:rPr>
                <w:sz w:val="18"/>
                <w:szCs w:val="18"/>
                <w:highlight w:val="lightGray"/>
              </w:rPr>
              <w:t xml:space="preserve"> files</w:t>
            </w:r>
            <w:r w:rsidRPr="00957177">
              <w:rPr>
                <w:rFonts w:hint="eastAsia"/>
                <w:sz w:val="18"/>
                <w:szCs w:val="18"/>
                <w:highlight w:val="lightGray"/>
              </w:rPr>
              <w:t>,</w:t>
            </w:r>
            <w:r w:rsidRPr="00957177">
              <w:rPr>
                <w:sz w:val="18"/>
                <w:szCs w:val="18"/>
                <w:highlight w:val="lightGray"/>
              </w:rPr>
              <w:t xml:space="preserve"> delimited by space</w:t>
            </w:r>
          </w:p>
          <w:p w14:paraId="48DAF9B8" w14:textId="0DC6ECE5" w:rsidR="00DB5DAC" w:rsidRDefault="00DB5DAC" w:rsidP="00DB5DAC">
            <w:pPr>
              <w:ind w:firstLineChars="350" w:firstLine="63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sidR="00196381">
              <w:rPr>
                <w:sz w:val="18"/>
                <w:szCs w:val="18"/>
                <w:highlight w:val="lightGray"/>
              </w:rPr>
              <w:t xml:space="preserve">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0C1B35D0" w14:textId="628A086A" w:rsidR="00935BA3" w:rsidRDefault="00935BA3" w:rsidP="00DB5DAC">
            <w:pPr>
              <w:ind w:firstLineChars="350" w:firstLine="630"/>
              <w:rPr>
                <w:sz w:val="18"/>
                <w:szCs w:val="18"/>
                <w:highlight w:val="lightGray"/>
              </w:rPr>
            </w:pPr>
            <w:r w:rsidRPr="00935BA3">
              <w:rPr>
                <w:sz w:val="18"/>
                <w:szCs w:val="18"/>
                <w:highlight w:val="lightGray"/>
              </w:rPr>
              <w:t>-</w:t>
            </w:r>
            <w:r w:rsidR="00DB5DAC">
              <w:rPr>
                <w:sz w:val="18"/>
                <w:szCs w:val="18"/>
                <w:highlight w:val="lightGray"/>
              </w:rPr>
              <w:t>o</w:t>
            </w:r>
            <w:r w:rsidRPr="00935BA3">
              <w:rPr>
                <w:sz w:val="18"/>
                <w:szCs w:val="18"/>
                <w:highlight w:val="lightGray"/>
              </w:rPr>
              <w:t xml:space="preserve">   </w:t>
            </w:r>
            <w:r w:rsidR="001669C8">
              <w:rPr>
                <w:sz w:val="18"/>
                <w:szCs w:val="18"/>
                <w:highlight w:val="lightGray"/>
              </w:rPr>
              <w:t xml:space="preserve"> </w:t>
            </w:r>
            <w:r w:rsidRPr="00935BA3">
              <w:rPr>
                <w:sz w:val="18"/>
                <w:szCs w:val="18"/>
                <w:highlight w:val="lightGray"/>
              </w:rPr>
              <w:t xml:space="preserve">&lt;str&gt;    </w:t>
            </w:r>
            <w:r w:rsidR="00DB5DAC">
              <w:rPr>
                <w:sz w:val="18"/>
                <w:szCs w:val="18"/>
                <w:highlight w:val="lightGray"/>
              </w:rPr>
              <w:t xml:space="preserve"> output directory, default [PWD]</w:t>
            </w:r>
          </w:p>
          <w:p w14:paraId="77DE72B5" w14:textId="4350D44B" w:rsidR="00196381" w:rsidRDefault="00935BA3" w:rsidP="00196381">
            <w:pPr>
              <w:ind w:firstLineChars="350" w:firstLine="630"/>
              <w:rPr>
                <w:sz w:val="18"/>
                <w:szCs w:val="18"/>
                <w:highlight w:val="lightGray"/>
              </w:rPr>
            </w:pPr>
            <w:r w:rsidRPr="00935BA3">
              <w:rPr>
                <w:sz w:val="18"/>
                <w:szCs w:val="18"/>
                <w:highlight w:val="lightGray"/>
              </w:rPr>
              <w:t xml:space="preserve">-k              </w:t>
            </w:r>
            <w:r w:rsidR="00196381">
              <w:rPr>
                <w:sz w:val="18"/>
                <w:szCs w:val="18"/>
                <w:highlight w:val="lightGray"/>
              </w:rPr>
              <w:t xml:space="preserve">output the Rscript used to </w:t>
            </w:r>
            <w:r w:rsidR="008B77CB">
              <w:rPr>
                <w:sz w:val="18"/>
                <w:szCs w:val="18"/>
                <w:highlight w:val="lightGray"/>
              </w:rPr>
              <w:t>generate</w:t>
            </w:r>
            <w:r w:rsidR="00196381">
              <w:rPr>
                <w:sz w:val="18"/>
                <w:szCs w:val="18"/>
                <w:highlight w:val="lightGray"/>
              </w:rPr>
              <w:t xml:space="preserve"> plots</w:t>
            </w:r>
          </w:p>
          <w:p w14:paraId="56B404A7" w14:textId="532356D4" w:rsidR="00196381" w:rsidRPr="003E428C" w:rsidRDefault="008C553F" w:rsidP="00196381">
            <w:pPr>
              <w:ind w:firstLineChars="350" w:firstLine="630"/>
              <w:rPr>
                <w:sz w:val="18"/>
                <w:szCs w:val="18"/>
                <w:highlight w:val="lightGray"/>
              </w:rPr>
            </w:pPr>
            <w:r w:rsidRPr="00935BA3">
              <w:rPr>
                <w:sz w:val="18"/>
                <w:szCs w:val="18"/>
                <w:highlight w:val="lightGray"/>
              </w:rPr>
              <w:t xml:space="preserve">-h              </w:t>
            </w:r>
            <w:r w:rsidR="00196381" w:rsidRPr="00A826DE">
              <w:rPr>
                <w:sz w:val="18"/>
                <w:szCs w:val="18"/>
                <w:highlight w:val="lightGray"/>
              </w:rPr>
              <w:t>show more details for help</w:t>
            </w:r>
          </w:p>
          <w:p w14:paraId="2EF19457" w14:textId="32B14BC1" w:rsidR="00142CDF" w:rsidRPr="00196381" w:rsidRDefault="00142CDF" w:rsidP="008C553F"/>
          <w:p w14:paraId="4DC8CD28" w14:textId="2822BB02" w:rsidR="008E31DC" w:rsidRDefault="008E31DC" w:rsidP="00B12EA5">
            <w:pPr>
              <w:pStyle w:val="a8"/>
              <w:numPr>
                <w:ilvl w:val="0"/>
                <w:numId w:val="26"/>
              </w:numPr>
              <w:ind w:firstLineChars="0"/>
            </w:pPr>
            <w:r>
              <w:t xml:space="preserve">StatQC -i </w:t>
            </w:r>
            <w:r w:rsidR="00C816D8">
              <w:t>&lt;</w:t>
            </w:r>
            <w:r>
              <w:t>A.bam B.bam</w:t>
            </w:r>
            <w:r w:rsidR="00C816D8">
              <w:t>&gt;</w:t>
            </w:r>
            <w:r>
              <w:t xml:space="preserve"> -k</w:t>
            </w:r>
          </w:p>
          <w:p w14:paraId="50E88517" w14:textId="3CE7E8F3" w:rsidR="008E31DC" w:rsidRDefault="008E31DC" w:rsidP="008E31DC">
            <w:pPr>
              <w:pStyle w:val="a8"/>
              <w:ind w:left="420" w:firstLineChars="0" w:firstLine="0"/>
            </w:pPr>
            <w:r>
              <w:t xml:space="preserve">StatQC -l &lt;bam.list&gt; -k </w:t>
            </w:r>
          </w:p>
          <w:p w14:paraId="39902552" w14:textId="1B611722" w:rsidR="000611A3" w:rsidRDefault="008E31DC" w:rsidP="000611A3">
            <w:pPr>
              <w:pStyle w:val="a8"/>
              <w:ind w:left="420" w:firstLineChars="0" w:firstLine="0"/>
            </w:pPr>
            <w:r>
              <w:t>This will generate four plots (GC with depth, insert size</w:t>
            </w:r>
            <w:r w:rsidR="00296DDE">
              <w:t xml:space="preserve">, </w:t>
            </w:r>
            <w:r w:rsidR="00D734BB">
              <w:t>base distribution and quality distribution</w:t>
            </w:r>
            <w:r>
              <w:t xml:space="preserve">) and output the result to </w:t>
            </w:r>
            <w:r w:rsidR="00D734BB">
              <w:t>current directory</w:t>
            </w:r>
            <w:r>
              <w:t>.</w:t>
            </w:r>
            <w:r w:rsidR="00BF2F30">
              <w:t xml:space="preserve"> Output files are named with the prefix bamQC.</w:t>
            </w:r>
          </w:p>
          <w:p w14:paraId="1A12B764" w14:textId="77777777" w:rsidR="00BF2F30" w:rsidRDefault="008E31DC" w:rsidP="00BF2F30">
            <w:pPr>
              <w:pStyle w:val="a8"/>
              <w:ind w:left="420" w:firstLineChars="0" w:firstLine="0"/>
            </w:pPr>
            <w:r>
              <w:t>(1.1</w:t>
            </w:r>
            <w:r w:rsidR="000611A3">
              <w:t xml:space="preserve">) </w:t>
            </w:r>
            <w:r>
              <w:t>-l lists the input files. For example, if user has two input files A.bam and B.bam, bam.list should be formatted as:</w:t>
            </w:r>
          </w:p>
          <w:p w14:paraId="04A7ED19" w14:textId="5E9042B4" w:rsidR="00BF2F30" w:rsidRPr="00957177" w:rsidRDefault="00C816D8" w:rsidP="00BF2F30">
            <w:pPr>
              <w:pStyle w:val="a8"/>
              <w:ind w:left="420" w:firstLineChars="0" w:firstLine="0"/>
            </w:pPr>
            <w:r w:rsidRPr="00957177">
              <w:t>./</w:t>
            </w:r>
            <w:r w:rsidR="008E31DC" w:rsidRPr="00957177">
              <w:t>A.bam</w:t>
            </w:r>
          </w:p>
          <w:p w14:paraId="1EB4E217" w14:textId="5F44C8F5" w:rsidR="00142CDF" w:rsidRDefault="00C816D8" w:rsidP="00BF2F30">
            <w:pPr>
              <w:pStyle w:val="a8"/>
              <w:ind w:left="420" w:firstLineChars="0" w:firstLine="0"/>
            </w:pPr>
            <w:r w:rsidRPr="00957177">
              <w:t>./</w:t>
            </w:r>
            <w:r w:rsidR="008E31DC" w:rsidRPr="00957177">
              <w:t>B.bam</w:t>
            </w:r>
          </w:p>
        </w:tc>
      </w:tr>
      <w:tr w:rsidR="008951EA" w14:paraId="2030F118" w14:textId="77777777" w:rsidTr="00D74819">
        <w:tc>
          <w:tcPr>
            <w:tcW w:w="8296" w:type="dxa"/>
          </w:tcPr>
          <w:p w14:paraId="40C5B6B7" w14:textId="3997E4B1" w:rsidR="008951EA" w:rsidRPr="008951EA" w:rsidRDefault="008951EA" w:rsidP="008951EA">
            <w:pPr>
              <w:rPr>
                <w:b/>
              </w:rPr>
            </w:pPr>
            <w:r w:rsidRPr="008951EA">
              <w:rPr>
                <w:b/>
              </w:rPr>
              <w:t>$</w:t>
            </w:r>
            <w:r w:rsidR="00DC72F1">
              <w:rPr>
                <w:b/>
              </w:rPr>
              <w:t xml:space="preserve"> B</w:t>
            </w:r>
            <w:r w:rsidRPr="008951EA">
              <w:rPr>
                <w:b/>
              </w:rPr>
              <w:t>am</w:t>
            </w:r>
            <w:r w:rsidR="00DC72F1">
              <w:rPr>
                <w:b/>
              </w:rPr>
              <w:t>D</w:t>
            </w:r>
            <w:r w:rsidRPr="008951EA">
              <w:rPr>
                <w:b/>
              </w:rPr>
              <w:t xml:space="preserve">eal visualize DepthCov </w:t>
            </w:r>
          </w:p>
          <w:p w14:paraId="7BFF5D0C" w14:textId="03FDD913" w:rsidR="008951EA" w:rsidRDefault="008951EA" w:rsidP="008951EA">
            <w:pPr>
              <w:rPr>
                <w:b/>
              </w:rPr>
            </w:pPr>
          </w:p>
          <w:p w14:paraId="303321BD" w14:textId="4B6AAE52" w:rsidR="00B5690E" w:rsidRPr="00F54C96" w:rsidRDefault="00B5690E" w:rsidP="00B5690E">
            <w:pPr>
              <w:rPr>
                <w:b/>
              </w:rPr>
            </w:pPr>
            <w:r>
              <w:rPr>
                <w:b/>
              </w:rPr>
              <w:t xml:space="preserve">generate plots for </w:t>
            </w:r>
            <w:r w:rsidR="006B5903">
              <w:rPr>
                <w:b/>
              </w:rPr>
              <w:t>depth v.s coverage and base proportion</w:t>
            </w:r>
          </w:p>
          <w:p w14:paraId="3C7D5BAF" w14:textId="77777777" w:rsidR="00B5690E" w:rsidRDefault="00B5690E" w:rsidP="008951EA">
            <w:pPr>
              <w:rPr>
                <w:b/>
              </w:rPr>
            </w:pPr>
          </w:p>
          <w:p w14:paraId="212CA1E4" w14:textId="76D192AA" w:rsidR="00A57CDA" w:rsidRPr="00937B54" w:rsidRDefault="00A57CDA" w:rsidP="00A57CDA">
            <w:pPr>
              <w:rPr>
                <w:sz w:val="18"/>
                <w:szCs w:val="18"/>
                <w:highlight w:val="lightGray"/>
              </w:rPr>
            </w:pPr>
            <w:r w:rsidRPr="00937B54">
              <w:rPr>
                <w:sz w:val="18"/>
                <w:szCs w:val="18"/>
                <w:highlight w:val="lightGray"/>
              </w:rPr>
              <w:t xml:space="preserve">Usage: </w:t>
            </w:r>
            <w:r>
              <w:rPr>
                <w:sz w:val="18"/>
                <w:szCs w:val="18"/>
                <w:highlight w:val="lightGray"/>
              </w:rPr>
              <w:t xml:space="preserve">DepthCov -i </w:t>
            </w:r>
            <w:r w:rsidR="00E0724F">
              <w:rPr>
                <w:rFonts w:hint="eastAsia"/>
                <w:sz w:val="18"/>
                <w:szCs w:val="18"/>
                <w:highlight w:val="lightGray"/>
              </w:rPr>
              <w:t>&lt;</w:t>
            </w:r>
            <w:r>
              <w:rPr>
                <w:sz w:val="18"/>
                <w:szCs w:val="18"/>
                <w:highlight w:val="lightGray"/>
              </w:rPr>
              <w:t>A.bam B.bam</w:t>
            </w:r>
            <w:r w:rsidR="00E0724F">
              <w:rPr>
                <w:sz w:val="18"/>
                <w:szCs w:val="18"/>
                <w:highlight w:val="lightGray"/>
              </w:rPr>
              <w:t>&gt;</w:t>
            </w:r>
            <w:r>
              <w:rPr>
                <w:sz w:val="18"/>
                <w:szCs w:val="18"/>
                <w:highlight w:val="lightGray"/>
              </w:rPr>
              <w:t xml:space="preserve"> -o &lt;</w:t>
            </w:r>
            <w:r w:rsidR="00AF2D4C" w:rsidRPr="006E627C">
              <w:rPr>
                <w:sz w:val="18"/>
                <w:szCs w:val="18"/>
                <w:highlight w:val="lightGray"/>
              </w:rPr>
              <w:t>o</w:t>
            </w:r>
            <w:r w:rsidRPr="006E627C">
              <w:rPr>
                <w:sz w:val="18"/>
                <w:szCs w:val="18"/>
                <w:highlight w:val="lightGray"/>
              </w:rPr>
              <w:t>ut</w:t>
            </w:r>
            <w:r w:rsidR="00AF2D4C" w:rsidRPr="006E627C">
              <w:rPr>
                <w:sz w:val="18"/>
                <w:szCs w:val="18"/>
                <w:highlight w:val="lightGray"/>
              </w:rPr>
              <w:t>p</w:t>
            </w:r>
            <w:r w:rsidRPr="006E627C">
              <w:rPr>
                <w:sz w:val="18"/>
                <w:szCs w:val="18"/>
                <w:highlight w:val="lightGray"/>
              </w:rPr>
              <w:t>refix</w:t>
            </w:r>
            <w:r>
              <w:rPr>
                <w:sz w:val="18"/>
                <w:szCs w:val="18"/>
                <w:highlight w:val="lightGray"/>
              </w:rPr>
              <w:t>&gt;</w:t>
            </w:r>
          </w:p>
          <w:p w14:paraId="1021093E" w14:textId="61EE6166" w:rsidR="00A9683F" w:rsidRPr="00937B54" w:rsidRDefault="00A9683F" w:rsidP="008951EA">
            <w:pPr>
              <w:rPr>
                <w:sz w:val="18"/>
                <w:szCs w:val="18"/>
                <w:highlight w:val="lightGray"/>
              </w:rPr>
            </w:pPr>
            <w:r w:rsidRPr="00A9683F">
              <w:rPr>
                <w:sz w:val="18"/>
                <w:szCs w:val="18"/>
                <w:highlight w:val="lightGray"/>
              </w:rPr>
              <w:lastRenderedPageBreak/>
              <w:t>Usage: DepthCov -d &lt;</w:t>
            </w:r>
            <w:r w:rsidR="001A5696" w:rsidRPr="006E627C">
              <w:rPr>
                <w:sz w:val="18"/>
                <w:szCs w:val="18"/>
                <w:highlight w:val="lightGray"/>
              </w:rPr>
              <w:t>ref.depthsite.fa.gz</w:t>
            </w:r>
            <w:r w:rsidRPr="00A9683F">
              <w:rPr>
                <w:sz w:val="18"/>
                <w:szCs w:val="18"/>
                <w:highlight w:val="lightGray"/>
              </w:rPr>
              <w:t xml:space="preserve">&gt; -o </w:t>
            </w:r>
            <w:r w:rsidR="009A1167">
              <w:rPr>
                <w:sz w:val="18"/>
                <w:szCs w:val="18"/>
                <w:highlight w:val="lightGray"/>
              </w:rPr>
              <w:t>&lt;</w:t>
            </w:r>
            <w:r w:rsidR="00AF2D4C" w:rsidRPr="006E627C">
              <w:rPr>
                <w:sz w:val="18"/>
                <w:szCs w:val="18"/>
                <w:highlight w:val="lightGray"/>
              </w:rPr>
              <w:t>o</w:t>
            </w:r>
            <w:r w:rsidR="009A1167" w:rsidRPr="006E627C">
              <w:rPr>
                <w:sz w:val="18"/>
                <w:szCs w:val="18"/>
                <w:highlight w:val="lightGray"/>
              </w:rPr>
              <w:t>ut</w:t>
            </w:r>
            <w:r w:rsidR="00AF2D4C" w:rsidRPr="006E627C">
              <w:rPr>
                <w:sz w:val="18"/>
                <w:szCs w:val="18"/>
                <w:highlight w:val="lightGray"/>
              </w:rPr>
              <w:t>p</w:t>
            </w:r>
            <w:r w:rsidR="009A1167" w:rsidRPr="006E627C">
              <w:rPr>
                <w:sz w:val="18"/>
                <w:szCs w:val="18"/>
                <w:highlight w:val="lightGray"/>
              </w:rPr>
              <w:t>refix</w:t>
            </w:r>
            <w:r w:rsidR="009A1167">
              <w:rPr>
                <w:sz w:val="18"/>
                <w:szCs w:val="18"/>
                <w:highlight w:val="lightGray"/>
              </w:rPr>
              <w:t xml:space="preserve">&gt; </w:t>
            </w:r>
          </w:p>
          <w:p w14:paraId="577C3969" w14:textId="103FB3BE" w:rsidR="008F3DE1" w:rsidRPr="006E627C" w:rsidRDefault="008F3DE1" w:rsidP="008F3DE1">
            <w:pPr>
              <w:ind w:firstLineChars="350" w:firstLine="63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 xml:space="preserve"> input SAM</w:t>
            </w:r>
            <w:r>
              <w:rPr>
                <w:rFonts w:hint="eastAsia"/>
                <w:sz w:val="18"/>
                <w:szCs w:val="18"/>
                <w:highlight w:val="lightGray"/>
              </w:rPr>
              <w:t>/</w:t>
            </w:r>
            <w:r>
              <w:rPr>
                <w:sz w:val="18"/>
                <w:szCs w:val="18"/>
                <w:highlight w:val="lightGray"/>
              </w:rPr>
              <w:t>BAM</w:t>
            </w:r>
            <w:r w:rsidR="00C66F02">
              <w:rPr>
                <w:sz w:val="18"/>
                <w:szCs w:val="18"/>
                <w:highlight w:val="lightGray"/>
              </w:rPr>
              <w:t xml:space="preserve"> </w:t>
            </w:r>
            <w:r w:rsidR="00C66F02">
              <w:rPr>
                <w:rFonts w:hint="eastAsia"/>
                <w:sz w:val="18"/>
                <w:szCs w:val="18"/>
                <w:highlight w:val="lightGray"/>
              </w:rPr>
              <w:t>files</w:t>
            </w:r>
            <w:r w:rsidRPr="006E627C">
              <w:rPr>
                <w:rFonts w:hint="eastAsia"/>
                <w:sz w:val="18"/>
                <w:szCs w:val="18"/>
                <w:highlight w:val="lightGray"/>
              </w:rPr>
              <w:t>,</w:t>
            </w:r>
            <w:r w:rsidRPr="006E627C">
              <w:rPr>
                <w:sz w:val="18"/>
                <w:szCs w:val="18"/>
                <w:highlight w:val="lightGray"/>
              </w:rPr>
              <w:t xml:space="preserve"> delimited by space</w:t>
            </w:r>
          </w:p>
          <w:p w14:paraId="53B35C37" w14:textId="381E5223" w:rsidR="008F3DE1" w:rsidRDefault="008F3DE1" w:rsidP="008F3DE1">
            <w:pPr>
              <w:ind w:firstLineChars="350" w:firstLine="63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Pr>
                <w:sz w:val="18"/>
                <w:szCs w:val="18"/>
                <w:highlight w:val="lightGray"/>
              </w:rPr>
              <w:t xml:space="preserve"> i</w:t>
            </w:r>
            <w:r w:rsidRPr="00BE0BD4">
              <w:rPr>
                <w:sz w:val="18"/>
                <w:szCs w:val="18"/>
                <w:highlight w:val="lightGray"/>
              </w:rPr>
              <w:t xml:space="preserve">nput </w:t>
            </w:r>
            <w:r>
              <w:rPr>
                <w:sz w:val="18"/>
                <w:szCs w:val="18"/>
                <w:highlight w:val="lightGray"/>
              </w:rPr>
              <w:t xml:space="preserve">list of </w:t>
            </w:r>
            <w:r w:rsidRPr="006E627C">
              <w:rPr>
                <w:sz w:val="18"/>
                <w:szCs w:val="18"/>
                <w:highlight w:val="lightGray"/>
              </w:rPr>
              <w:t>SAM</w:t>
            </w:r>
            <w:r w:rsidRPr="006E627C">
              <w:rPr>
                <w:rFonts w:hint="eastAsia"/>
                <w:sz w:val="18"/>
                <w:szCs w:val="18"/>
                <w:highlight w:val="lightGray"/>
              </w:rPr>
              <w:t>/</w:t>
            </w:r>
            <w:r w:rsidRPr="006E627C">
              <w:rPr>
                <w:sz w:val="18"/>
                <w:szCs w:val="18"/>
                <w:highlight w:val="lightGray"/>
              </w:rPr>
              <w:t xml:space="preserve">BAM </w:t>
            </w:r>
            <w:r>
              <w:rPr>
                <w:sz w:val="18"/>
                <w:szCs w:val="18"/>
                <w:highlight w:val="lightGray"/>
              </w:rPr>
              <w:t>files</w:t>
            </w:r>
          </w:p>
          <w:p w14:paraId="7E41D85C" w14:textId="545C0363" w:rsidR="005F0106" w:rsidRPr="005F0106" w:rsidRDefault="005F0106" w:rsidP="005F0106">
            <w:pPr>
              <w:ind w:firstLineChars="350" w:firstLine="630"/>
              <w:rPr>
                <w:sz w:val="18"/>
                <w:szCs w:val="18"/>
                <w:highlight w:val="lightGray"/>
              </w:rPr>
            </w:pPr>
            <w:r w:rsidRPr="00937B54">
              <w:rPr>
                <w:sz w:val="18"/>
                <w:szCs w:val="18"/>
                <w:highlight w:val="lightGray"/>
              </w:rPr>
              <w:t>-</w:t>
            </w:r>
            <w:r>
              <w:rPr>
                <w:sz w:val="18"/>
                <w:szCs w:val="18"/>
                <w:highlight w:val="lightGray"/>
              </w:rPr>
              <w:t>o</w:t>
            </w:r>
            <w:r w:rsidRPr="00937B54">
              <w:rPr>
                <w:sz w:val="18"/>
                <w:szCs w:val="18"/>
                <w:highlight w:val="lightGray"/>
              </w:rPr>
              <w:t xml:space="preserve">   &lt;str&gt;    </w:t>
            </w:r>
            <w:r>
              <w:rPr>
                <w:sz w:val="18"/>
                <w:szCs w:val="18"/>
                <w:highlight w:val="lightGray"/>
              </w:rPr>
              <w:t xml:space="preserve"> </w:t>
            </w:r>
            <w:r w:rsidRPr="00937B54">
              <w:rPr>
                <w:sz w:val="18"/>
                <w:szCs w:val="18"/>
                <w:highlight w:val="lightGray"/>
              </w:rPr>
              <w:t xml:space="preserve"> </w:t>
            </w:r>
            <w:r>
              <w:rPr>
                <w:sz w:val="18"/>
                <w:szCs w:val="18"/>
                <w:highlight w:val="lightGray"/>
              </w:rPr>
              <w:t>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652B28F1" w14:textId="5A4F8413" w:rsidR="00937B54" w:rsidRPr="00937B54" w:rsidRDefault="00DA6A52" w:rsidP="00937B54">
            <w:pPr>
              <w:ind w:firstLineChars="350" w:firstLine="630"/>
              <w:rPr>
                <w:sz w:val="18"/>
                <w:szCs w:val="18"/>
                <w:highlight w:val="lightGray"/>
              </w:rPr>
            </w:pPr>
            <w:r>
              <w:rPr>
                <w:sz w:val="18"/>
                <w:szCs w:val="18"/>
                <w:highlight w:val="lightGray"/>
              </w:rPr>
              <w:t>-d</w:t>
            </w:r>
            <w:r w:rsidR="008951EA" w:rsidRPr="00937B54">
              <w:rPr>
                <w:sz w:val="18"/>
                <w:szCs w:val="18"/>
                <w:highlight w:val="lightGray"/>
              </w:rPr>
              <w:t xml:space="preserve">   &lt;str&gt;</w:t>
            </w:r>
            <w:r w:rsidR="00E84AA5">
              <w:rPr>
                <w:sz w:val="18"/>
                <w:szCs w:val="18"/>
                <w:highlight w:val="lightGray"/>
              </w:rPr>
              <w:t xml:space="preserve">     </w:t>
            </w:r>
            <w:r w:rsidR="00CE7BEA">
              <w:rPr>
                <w:sz w:val="18"/>
                <w:szCs w:val="18"/>
                <w:highlight w:val="lightGray"/>
              </w:rPr>
              <w:t xml:space="preserve"> </w:t>
            </w:r>
            <w:r w:rsidR="00E84AA5">
              <w:rPr>
                <w:sz w:val="18"/>
                <w:szCs w:val="18"/>
                <w:highlight w:val="lightGray"/>
              </w:rPr>
              <w:t>depth</w:t>
            </w:r>
            <w:r w:rsidR="00CE7BEA">
              <w:rPr>
                <w:sz w:val="18"/>
                <w:szCs w:val="18"/>
                <w:highlight w:val="lightGray"/>
              </w:rPr>
              <w:t xml:space="preserve"> along </w:t>
            </w:r>
            <w:r w:rsidR="00435102">
              <w:rPr>
                <w:sz w:val="18"/>
                <w:szCs w:val="18"/>
                <w:highlight w:val="lightGray"/>
              </w:rPr>
              <w:t xml:space="preserve">site in </w:t>
            </w:r>
            <w:r w:rsidR="0018713A">
              <w:rPr>
                <w:sz w:val="18"/>
                <w:szCs w:val="18"/>
                <w:highlight w:val="lightGray"/>
              </w:rPr>
              <w:t xml:space="preserve">reference </w:t>
            </w:r>
            <w:r w:rsidR="00CE7BEA">
              <w:rPr>
                <w:sz w:val="18"/>
                <w:szCs w:val="18"/>
                <w:highlight w:val="lightGray"/>
              </w:rPr>
              <w:t>FASTA</w:t>
            </w:r>
            <w:r w:rsidR="008951EA" w:rsidRPr="00937B54">
              <w:rPr>
                <w:sz w:val="18"/>
                <w:szCs w:val="18"/>
                <w:highlight w:val="lightGray"/>
              </w:rPr>
              <w:t xml:space="preserve">     </w:t>
            </w:r>
          </w:p>
          <w:p w14:paraId="1C5800CA" w14:textId="40C28614" w:rsidR="00937B54" w:rsidRPr="00937B54" w:rsidRDefault="008951EA" w:rsidP="00937B54">
            <w:pPr>
              <w:ind w:firstLineChars="350" w:firstLine="630"/>
              <w:rPr>
                <w:sz w:val="18"/>
                <w:szCs w:val="18"/>
                <w:highlight w:val="lightGray"/>
              </w:rPr>
            </w:pPr>
            <w:r w:rsidRPr="00937B54">
              <w:rPr>
                <w:sz w:val="18"/>
                <w:szCs w:val="18"/>
                <w:highlight w:val="lightGray"/>
              </w:rPr>
              <w:t>-</w:t>
            </w:r>
            <w:r w:rsidR="00ED0BC0">
              <w:rPr>
                <w:sz w:val="18"/>
                <w:szCs w:val="18"/>
                <w:highlight w:val="lightGray"/>
              </w:rPr>
              <w:t>m</w:t>
            </w:r>
            <w:r w:rsidRPr="00937B54">
              <w:rPr>
                <w:sz w:val="18"/>
                <w:szCs w:val="18"/>
                <w:highlight w:val="lightGray"/>
              </w:rPr>
              <w:t xml:space="preserve">   &lt;int&gt;     </w:t>
            </w:r>
            <w:r w:rsidR="00ED0BC0">
              <w:rPr>
                <w:sz w:val="18"/>
                <w:szCs w:val="18"/>
                <w:highlight w:val="lightGray"/>
              </w:rPr>
              <w:t>x</w:t>
            </w:r>
            <w:r w:rsidR="00C04C3B">
              <w:rPr>
                <w:sz w:val="18"/>
                <w:szCs w:val="18"/>
                <w:highlight w:val="lightGray"/>
              </w:rPr>
              <w:t>-</w:t>
            </w:r>
            <w:r w:rsidR="00ED0BC0">
              <w:rPr>
                <w:sz w:val="18"/>
                <w:szCs w:val="18"/>
                <w:highlight w:val="lightGray"/>
              </w:rPr>
              <w:t>axis of the plot, default</w:t>
            </w:r>
            <w:r w:rsidRPr="00937B54">
              <w:rPr>
                <w:sz w:val="18"/>
                <w:szCs w:val="18"/>
                <w:highlight w:val="lightGray"/>
              </w:rPr>
              <w:t xml:space="preserve"> [4*meanDepth]</w:t>
            </w:r>
          </w:p>
          <w:p w14:paraId="0699ABA3" w14:textId="28BC4EF8" w:rsidR="00ED0BC0" w:rsidRPr="006964FD" w:rsidRDefault="008951EA" w:rsidP="00ED0BC0">
            <w:pPr>
              <w:ind w:firstLineChars="350" w:firstLine="630"/>
              <w:rPr>
                <w:sz w:val="18"/>
                <w:szCs w:val="18"/>
                <w:highlight w:val="lightGray"/>
              </w:rPr>
            </w:pPr>
            <w:r w:rsidRPr="00937B54">
              <w:rPr>
                <w:sz w:val="18"/>
                <w:szCs w:val="18"/>
                <w:highlight w:val="lightGray"/>
              </w:rPr>
              <w:t>-</w:t>
            </w:r>
            <w:r w:rsidR="00ED0BC0">
              <w:rPr>
                <w:sz w:val="18"/>
                <w:szCs w:val="18"/>
                <w:highlight w:val="lightGray"/>
              </w:rPr>
              <w:t>q</w:t>
            </w:r>
            <w:r w:rsidRPr="00937B54">
              <w:rPr>
                <w:sz w:val="18"/>
                <w:szCs w:val="18"/>
                <w:highlight w:val="lightGray"/>
              </w:rPr>
              <w:t xml:space="preserve">   </w:t>
            </w:r>
            <w:r w:rsidR="00ED0BC0">
              <w:rPr>
                <w:sz w:val="18"/>
                <w:szCs w:val="18"/>
                <w:highlight w:val="lightGray"/>
              </w:rPr>
              <w:t xml:space="preserve"> </w:t>
            </w:r>
            <w:r w:rsidRPr="00937B54">
              <w:rPr>
                <w:sz w:val="18"/>
                <w:szCs w:val="18"/>
                <w:highlight w:val="lightGray"/>
              </w:rPr>
              <w:t xml:space="preserve">&lt;int&gt;     </w:t>
            </w:r>
            <w:r w:rsidR="00ED0BC0">
              <w:rPr>
                <w:sz w:val="18"/>
                <w:szCs w:val="18"/>
                <w:highlight w:val="lightGray"/>
              </w:rPr>
              <w:t>the quality to filter reads, default</w:t>
            </w:r>
            <w:r w:rsidR="00ED0BC0" w:rsidRPr="006964FD">
              <w:rPr>
                <w:sz w:val="18"/>
                <w:szCs w:val="18"/>
                <w:highlight w:val="lightGray"/>
              </w:rPr>
              <w:t xml:space="preserve"> [1</w:t>
            </w:r>
            <w:r w:rsidR="00ED0BC0">
              <w:rPr>
                <w:sz w:val="18"/>
                <w:szCs w:val="18"/>
                <w:highlight w:val="lightGray"/>
              </w:rPr>
              <w:t>0</w:t>
            </w:r>
            <w:r w:rsidR="00ED0BC0" w:rsidRPr="006964FD">
              <w:rPr>
                <w:sz w:val="18"/>
                <w:szCs w:val="18"/>
                <w:highlight w:val="lightGray"/>
              </w:rPr>
              <w:t>]</w:t>
            </w:r>
          </w:p>
          <w:p w14:paraId="102C8A22" w14:textId="7DA1E3A1" w:rsidR="00ED0BC0" w:rsidRDefault="008951EA" w:rsidP="00ED0BC0">
            <w:pPr>
              <w:ind w:firstLineChars="350" w:firstLine="630"/>
              <w:rPr>
                <w:sz w:val="18"/>
                <w:szCs w:val="18"/>
                <w:highlight w:val="lightGray"/>
              </w:rPr>
            </w:pPr>
            <w:r w:rsidRPr="00937B54">
              <w:rPr>
                <w:sz w:val="18"/>
                <w:szCs w:val="18"/>
                <w:highlight w:val="lightGray"/>
              </w:rPr>
              <w:t xml:space="preserve">-k              </w:t>
            </w:r>
            <w:r w:rsidR="00ED0BC0">
              <w:rPr>
                <w:sz w:val="18"/>
                <w:szCs w:val="18"/>
                <w:highlight w:val="lightGray"/>
              </w:rPr>
              <w:t>output the Rscript used to generate plots</w:t>
            </w:r>
          </w:p>
          <w:p w14:paraId="3B2A3B5F" w14:textId="77777777" w:rsidR="00ED0BC0" w:rsidRPr="003E428C" w:rsidRDefault="00ED0BC0" w:rsidP="00ED0BC0">
            <w:pPr>
              <w:ind w:firstLineChars="350" w:firstLine="630"/>
              <w:rPr>
                <w:sz w:val="18"/>
                <w:szCs w:val="18"/>
                <w:highlight w:val="lightGray"/>
              </w:rPr>
            </w:pPr>
            <w:r w:rsidRPr="00935BA3">
              <w:rPr>
                <w:sz w:val="18"/>
                <w:szCs w:val="18"/>
                <w:highlight w:val="lightGray"/>
              </w:rPr>
              <w:t xml:space="preserve">-h              </w:t>
            </w:r>
            <w:r w:rsidRPr="00A826DE">
              <w:rPr>
                <w:sz w:val="18"/>
                <w:szCs w:val="18"/>
                <w:highlight w:val="lightGray"/>
              </w:rPr>
              <w:t>show more details for help</w:t>
            </w:r>
          </w:p>
          <w:p w14:paraId="5307DE28" w14:textId="77777777" w:rsidR="008951EA" w:rsidRDefault="008951EA" w:rsidP="00F165A0">
            <w:pPr>
              <w:rPr>
                <w:b/>
              </w:rPr>
            </w:pPr>
          </w:p>
          <w:p w14:paraId="315D0F3B" w14:textId="089A59D4" w:rsidR="00F165A0" w:rsidRDefault="005F0106" w:rsidP="00F165A0">
            <w:pPr>
              <w:pStyle w:val="a8"/>
              <w:numPr>
                <w:ilvl w:val="0"/>
                <w:numId w:val="22"/>
              </w:numPr>
              <w:ind w:firstLineChars="0"/>
            </w:pPr>
            <w:r>
              <w:t>DepthCov</w:t>
            </w:r>
            <w:r w:rsidR="00F165A0">
              <w:t xml:space="preserve"> -i </w:t>
            </w:r>
            <w:r w:rsidR="00972772">
              <w:rPr>
                <w:rFonts w:hint="eastAsia"/>
              </w:rPr>
              <w:t>&lt;</w:t>
            </w:r>
            <w:r w:rsidR="00F165A0">
              <w:t>A.bam B.bam</w:t>
            </w:r>
            <w:r w:rsidR="00972772">
              <w:t>&gt;</w:t>
            </w:r>
            <w:r w:rsidR="00F165A0">
              <w:t xml:space="preserve"> </w:t>
            </w:r>
            <w:r>
              <w:t xml:space="preserve">-o AAA </w:t>
            </w:r>
            <w:r w:rsidR="00F165A0">
              <w:t>-k</w:t>
            </w:r>
            <w:r w:rsidR="00F731D5">
              <w:t xml:space="preserve"> -q Q</w:t>
            </w:r>
          </w:p>
          <w:p w14:paraId="7AFB6E38" w14:textId="5A16DFE4" w:rsidR="00595CD5" w:rsidRDefault="005F0106" w:rsidP="00595CD5">
            <w:pPr>
              <w:pStyle w:val="a8"/>
              <w:ind w:left="360" w:firstLineChars="0" w:firstLine="0"/>
            </w:pPr>
            <w:r>
              <w:t>DepthCov</w:t>
            </w:r>
            <w:r w:rsidR="00F165A0">
              <w:t xml:space="preserve"> -l &lt;bam.list&gt; </w:t>
            </w:r>
            <w:r>
              <w:t xml:space="preserve">-o AAA </w:t>
            </w:r>
            <w:r w:rsidR="00F165A0">
              <w:t xml:space="preserve">-k </w:t>
            </w:r>
            <w:r w:rsidR="00F731D5">
              <w:t>-q Q</w:t>
            </w:r>
          </w:p>
          <w:p w14:paraId="1AE182F6" w14:textId="4DE3E185" w:rsidR="00F165A0" w:rsidRDefault="00F165A0" w:rsidP="00595CD5">
            <w:pPr>
              <w:pStyle w:val="a8"/>
              <w:ind w:left="360" w:firstLineChars="0" w:firstLine="0"/>
            </w:pPr>
            <w:r>
              <w:t>This will generate</w:t>
            </w:r>
            <w:r w:rsidR="005F0106">
              <w:t xml:space="preserve"> </w:t>
            </w:r>
            <w:r w:rsidR="00F943A8">
              <w:t>a plot with sequencing depth in x</w:t>
            </w:r>
            <w:r w:rsidR="00C04C3B">
              <w:t>-</w:t>
            </w:r>
            <w:r w:rsidR="00F943A8">
              <w:t xml:space="preserve">axis and two </w:t>
            </w:r>
            <w:r w:rsidR="00C04C3B">
              <w:t>y-axes</w:t>
            </w:r>
            <w:r w:rsidR="00F943A8">
              <w:t xml:space="preserve"> on different sides</w:t>
            </w:r>
            <w:r w:rsidR="00C04C3B">
              <w:t xml:space="preserve"> (left and right)</w:t>
            </w:r>
            <w:r w:rsidR="00F943A8">
              <w:t>: base proportion and accumulative coverage.</w:t>
            </w:r>
            <w:r w:rsidR="00F731D5">
              <w:t xml:space="preserve"> The output file will be named with the prefix AAA and output to current directory. </w:t>
            </w:r>
          </w:p>
          <w:p w14:paraId="5869DEEC" w14:textId="77777777" w:rsidR="00F165A0" w:rsidRDefault="00F165A0" w:rsidP="00F165A0">
            <w:pPr>
              <w:pStyle w:val="a8"/>
              <w:ind w:left="420" w:firstLineChars="0" w:firstLine="0"/>
            </w:pPr>
            <w:r>
              <w:t>(1.1) -l lists the input files. For example, if user has two input files A.bam and B.bam, bam.list should be formatted as:</w:t>
            </w:r>
          </w:p>
          <w:p w14:paraId="111A6C82" w14:textId="2E31B113" w:rsidR="00C04C3B" w:rsidRPr="006E627C" w:rsidRDefault="00972772" w:rsidP="00C04C3B">
            <w:pPr>
              <w:pStyle w:val="a8"/>
              <w:ind w:left="420" w:firstLineChars="0" w:firstLine="0"/>
            </w:pPr>
            <w:r w:rsidRPr="006E627C">
              <w:t>./</w:t>
            </w:r>
            <w:r w:rsidR="00F165A0" w:rsidRPr="006E627C">
              <w:t>A.bam</w:t>
            </w:r>
          </w:p>
          <w:p w14:paraId="73EAE38F" w14:textId="45CDB6B8" w:rsidR="00F165A0" w:rsidRDefault="00972772" w:rsidP="00C04C3B">
            <w:pPr>
              <w:pStyle w:val="a8"/>
              <w:ind w:left="420" w:firstLineChars="0" w:firstLine="0"/>
            </w:pPr>
            <w:r w:rsidRPr="006E627C">
              <w:t>./</w:t>
            </w:r>
            <w:r w:rsidR="00F165A0" w:rsidRPr="006E627C">
              <w:t>B.bam</w:t>
            </w:r>
          </w:p>
          <w:p w14:paraId="336905E8" w14:textId="77777777" w:rsidR="00C04C3B" w:rsidRDefault="00F731D5" w:rsidP="00C04C3B">
            <w:pPr>
              <w:pStyle w:val="a8"/>
              <w:ind w:left="420" w:firstLineChars="0" w:firstLine="0"/>
            </w:pPr>
            <w:r>
              <w:rPr>
                <w:rFonts w:hint="eastAsia"/>
              </w:rPr>
              <w:t>(</w:t>
            </w:r>
            <w:r>
              <w:t>1.2) the reads with quality lower than Q will be removed, default value of Q is 10.</w:t>
            </w:r>
          </w:p>
          <w:p w14:paraId="419257E3" w14:textId="77777777" w:rsidR="00895ED7" w:rsidRDefault="00895ED7" w:rsidP="00895ED7"/>
          <w:p w14:paraId="0315DF3C" w14:textId="411CE0A7" w:rsidR="00895ED7" w:rsidRDefault="00895ED7" w:rsidP="00895ED7">
            <w:pPr>
              <w:pStyle w:val="a8"/>
              <w:numPr>
                <w:ilvl w:val="0"/>
                <w:numId w:val="22"/>
              </w:numPr>
              <w:ind w:firstLineChars="0"/>
            </w:pPr>
            <w:r>
              <w:t>DepthCov -d &lt;</w:t>
            </w:r>
            <w:r w:rsidR="003C7C30" w:rsidRPr="001A5696">
              <w:rPr>
                <w:sz w:val="18"/>
                <w:szCs w:val="18"/>
              </w:rPr>
              <w:t>ref.depthsite.fa.gz</w:t>
            </w:r>
            <w:r>
              <w:t>&gt; -o AAA -k -q Q</w:t>
            </w:r>
          </w:p>
          <w:p w14:paraId="4C84E904" w14:textId="77777777" w:rsidR="00445CFC" w:rsidRDefault="00445CFC" w:rsidP="00895ED7">
            <w:pPr>
              <w:pStyle w:val="a8"/>
              <w:ind w:left="360" w:firstLineChars="0" w:firstLine="0"/>
            </w:pPr>
            <w:r w:rsidRPr="006E627C">
              <w:t>This operation is the same with the example above but with different input format.</w:t>
            </w:r>
            <w:r>
              <w:rPr>
                <w:rFonts w:hint="eastAsia"/>
              </w:rPr>
              <w:t xml:space="preserve"> </w:t>
            </w:r>
          </w:p>
          <w:p w14:paraId="3FB31A31" w14:textId="77777777" w:rsidR="00895ED7" w:rsidRDefault="006B0FD7" w:rsidP="00972772">
            <w:pPr>
              <w:pStyle w:val="a8"/>
              <w:ind w:left="360" w:firstLineChars="0" w:firstLine="0"/>
            </w:pPr>
            <w:r>
              <w:rPr>
                <w:rFonts w:hint="eastAsia"/>
              </w:rPr>
              <w:t>(</w:t>
            </w:r>
            <w:r>
              <w:t>2.1) the input file &lt;</w:t>
            </w:r>
            <w:r w:rsidR="009A21A9">
              <w:t>D</w:t>
            </w:r>
            <w:r>
              <w:t>epth.fa</w:t>
            </w:r>
            <w:r w:rsidR="009A21A9">
              <w:t>.gz</w:t>
            </w:r>
            <w:r>
              <w:t>&gt; shows the depth along the reference FASTA. User could get this file with the function Coverage in the Statistics module. Below is an example of the usage of this comman</w:t>
            </w:r>
            <w:r w:rsidR="007B44CC">
              <w:t xml:space="preserve">d. More details could be found with the -h </w:t>
            </w:r>
            <w:r w:rsidR="004C60C1">
              <w:t>in this command.</w:t>
            </w:r>
          </w:p>
          <w:p w14:paraId="54C18C51" w14:textId="55009C39" w:rsidR="001332CA" w:rsidRPr="00972772" w:rsidRDefault="001332CA" w:rsidP="00972772">
            <w:pPr>
              <w:pStyle w:val="a8"/>
              <w:ind w:left="360" w:firstLineChars="0" w:firstLine="0"/>
            </w:pPr>
            <w:r w:rsidRPr="006B0FD7">
              <w:t>bamdeal statistics Coverage -</w:t>
            </w:r>
            <w:r>
              <w:t>i</w:t>
            </w:r>
            <w:r w:rsidRPr="006B0FD7">
              <w:t xml:space="preserve"> </w:t>
            </w:r>
            <w:r>
              <w:t xml:space="preserve">&lt;in.bam&gt; </w:t>
            </w:r>
            <w:r w:rsidRPr="006B0FD7">
              <w:t>-</w:t>
            </w:r>
            <w:r>
              <w:t>o AAA</w:t>
            </w:r>
            <w:r w:rsidRPr="006B0FD7">
              <w:t xml:space="preserve"> -</w:t>
            </w:r>
            <w:r>
              <w:t>r &lt;Ref.fa&gt;</w:t>
            </w:r>
          </w:p>
        </w:tc>
      </w:tr>
      <w:tr w:rsidR="00A45A46" w14:paraId="002C26D2" w14:textId="77777777" w:rsidTr="00D74819">
        <w:tc>
          <w:tcPr>
            <w:tcW w:w="8296" w:type="dxa"/>
          </w:tcPr>
          <w:p w14:paraId="5C4C4BFF" w14:textId="6F7EFA94" w:rsidR="0037526E" w:rsidRDefault="00975449" w:rsidP="00975449">
            <w:pPr>
              <w:rPr>
                <w:b/>
              </w:rPr>
            </w:pPr>
            <w:r w:rsidRPr="00F11FC0">
              <w:rPr>
                <w:b/>
              </w:rPr>
              <w:lastRenderedPageBreak/>
              <w:t>$</w:t>
            </w:r>
            <w:r w:rsidR="00CA57A0">
              <w:rPr>
                <w:b/>
              </w:rPr>
              <w:t xml:space="preserve"> B</w:t>
            </w:r>
            <w:r w:rsidRPr="00F11FC0">
              <w:rPr>
                <w:b/>
              </w:rPr>
              <w:t>am</w:t>
            </w:r>
            <w:r w:rsidR="00CA57A0">
              <w:rPr>
                <w:b/>
              </w:rPr>
              <w:t>D</w:t>
            </w:r>
            <w:r w:rsidRPr="00F11FC0">
              <w:rPr>
                <w:b/>
              </w:rPr>
              <w:t>eal visualize DepthGC</w:t>
            </w:r>
          </w:p>
          <w:p w14:paraId="09204F51" w14:textId="3ADEC374" w:rsidR="0037526E" w:rsidRDefault="0037526E" w:rsidP="00975449">
            <w:pPr>
              <w:rPr>
                <w:b/>
              </w:rPr>
            </w:pPr>
          </w:p>
          <w:p w14:paraId="0EFD0CD7" w14:textId="2C48D3EA" w:rsidR="0037526E" w:rsidRDefault="006745C7" w:rsidP="00975449">
            <w:pPr>
              <w:rPr>
                <w:b/>
              </w:rPr>
            </w:pPr>
            <w:r>
              <w:rPr>
                <w:b/>
              </w:rPr>
              <w:t>g</w:t>
            </w:r>
            <w:r w:rsidR="0037526E">
              <w:rPr>
                <w:b/>
              </w:rPr>
              <w:t>enerate plots for depth v.s GC content</w:t>
            </w:r>
          </w:p>
          <w:p w14:paraId="2C93DAFE" w14:textId="77777777" w:rsidR="0037526E" w:rsidRPr="0037526E" w:rsidRDefault="0037526E" w:rsidP="00975449">
            <w:pPr>
              <w:rPr>
                <w:b/>
              </w:rPr>
            </w:pPr>
          </w:p>
          <w:p w14:paraId="6E4CEDC6" w14:textId="498BCDBE" w:rsidR="00D6442E" w:rsidRPr="00975449" w:rsidRDefault="00975449" w:rsidP="00975449">
            <w:pPr>
              <w:rPr>
                <w:sz w:val="18"/>
                <w:szCs w:val="18"/>
                <w:highlight w:val="lightGray"/>
              </w:rPr>
            </w:pPr>
            <w:r w:rsidRPr="00975449">
              <w:rPr>
                <w:sz w:val="18"/>
                <w:szCs w:val="18"/>
                <w:highlight w:val="lightGray"/>
              </w:rPr>
              <w:t>Usage: DepthGC  -</w:t>
            </w:r>
            <w:r w:rsidR="00225FBA">
              <w:rPr>
                <w:rFonts w:hint="eastAsia"/>
                <w:sz w:val="18"/>
                <w:szCs w:val="18"/>
                <w:highlight w:val="lightGray"/>
              </w:rPr>
              <w:t>l</w:t>
            </w:r>
            <w:r w:rsidRPr="00975449">
              <w:rPr>
                <w:sz w:val="18"/>
                <w:szCs w:val="18"/>
                <w:highlight w:val="lightGray"/>
              </w:rPr>
              <w:t xml:space="preserve">  &lt;bam.list&gt;  -</w:t>
            </w:r>
            <w:r w:rsidR="008C525D">
              <w:rPr>
                <w:sz w:val="18"/>
                <w:szCs w:val="18"/>
                <w:highlight w:val="lightGray"/>
              </w:rPr>
              <w:t>r</w:t>
            </w:r>
            <w:r w:rsidRPr="00975449">
              <w:rPr>
                <w:sz w:val="18"/>
                <w:szCs w:val="18"/>
                <w:highlight w:val="lightGray"/>
              </w:rPr>
              <w:t xml:space="preserve">  &lt;Ref.fa&gt; -</w:t>
            </w:r>
            <w:r w:rsidR="008C525D">
              <w:rPr>
                <w:sz w:val="18"/>
                <w:szCs w:val="18"/>
                <w:highlight w:val="lightGray"/>
              </w:rPr>
              <w:t>o</w:t>
            </w:r>
            <w:r w:rsidRPr="00975449">
              <w:rPr>
                <w:sz w:val="18"/>
                <w:szCs w:val="18"/>
                <w:highlight w:val="lightGray"/>
              </w:rPr>
              <w:t xml:space="preserve">  &lt;outPrefix&gt;</w:t>
            </w:r>
          </w:p>
          <w:p w14:paraId="36BEA0F4" w14:textId="6AE69C71" w:rsidR="00975449" w:rsidRPr="00975449" w:rsidRDefault="00975449" w:rsidP="00975449">
            <w:pPr>
              <w:rPr>
                <w:sz w:val="18"/>
                <w:szCs w:val="18"/>
                <w:highlight w:val="lightGray"/>
              </w:rPr>
            </w:pPr>
            <w:r w:rsidRPr="00975449">
              <w:rPr>
                <w:sz w:val="18"/>
                <w:szCs w:val="18"/>
                <w:highlight w:val="lightGray"/>
              </w:rPr>
              <w:t>Usage: DepthGC  -</w:t>
            </w:r>
            <w:r w:rsidR="00DF758C">
              <w:rPr>
                <w:sz w:val="18"/>
                <w:szCs w:val="18"/>
                <w:highlight w:val="lightGray"/>
              </w:rPr>
              <w:t>f</w:t>
            </w:r>
            <w:r w:rsidRPr="00975449">
              <w:rPr>
                <w:sz w:val="18"/>
                <w:szCs w:val="18"/>
                <w:highlight w:val="lightGray"/>
              </w:rPr>
              <w:t xml:space="preserve">  &lt;DepthGC.wig.gz&gt;   -</w:t>
            </w:r>
            <w:r w:rsidR="00AF2D4C">
              <w:rPr>
                <w:sz w:val="18"/>
                <w:szCs w:val="18"/>
                <w:highlight w:val="lightGray"/>
              </w:rPr>
              <w:t>o</w:t>
            </w:r>
            <w:r w:rsidRPr="00975449">
              <w:rPr>
                <w:sz w:val="18"/>
                <w:szCs w:val="18"/>
                <w:highlight w:val="lightGray"/>
              </w:rPr>
              <w:t xml:space="preserve">  &lt;outPrefix&gt;</w:t>
            </w:r>
          </w:p>
          <w:p w14:paraId="053B7FDD" w14:textId="4C53C6F7" w:rsidR="004058A7" w:rsidRDefault="004058A7" w:rsidP="004058A7">
            <w:pPr>
              <w:ind w:firstLineChars="400" w:firstLine="72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w:t>
            </w:r>
            <w:r w:rsidR="00EE5B79">
              <w:rPr>
                <w:sz w:val="18"/>
                <w:szCs w:val="18"/>
                <w:highlight w:val="lightGray"/>
              </w:rPr>
              <w:t xml:space="preserve"> </w:t>
            </w:r>
            <w:r w:rsidR="00EE5B79">
              <w:rPr>
                <w:rFonts w:hint="eastAsia"/>
                <w:sz w:val="18"/>
                <w:szCs w:val="18"/>
                <w:highlight w:val="lightGray"/>
              </w:rPr>
              <w:t>files</w:t>
            </w:r>
            <w:r>
              <w:rPr>
                <w:rFonts w:hint="eastAsia"/>
                <w:sz w:val="18"/>
                <w:szCs w:val="18"/>
                <w:highlight w:val="lightGray"/>
              </w:rPr>
              <w:t>,</w:t>
            </w:r>
            <w:r>
              <w:rPr>
                <w:sz w:val="18"/>
                <w:szCs w:val="18"/>
                <w:highlight w:val="lightGray"/>
              </w:rPr>
              <w:t xml:space="preserve"> delimited by space</w:t>
            </w:r>
          </w:p>
          <w:p w14:paraId="56A4F356" w14:textId="1D5EEDA7" w:rsidR="004058A7" w:rsidRDefault="004058A7" w:rsidP="004058A7">
            <w:pPr>
              <w:ind w:firstLineChars="400" w:firstLine="72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7B2FB9EF" w14:textId="21A04AB6" w:rsidR="003F1DC9" w:rsidRPr="003F1DC9" w:rsidRDefault="003F1DC9" w:rsidP="003F1DC9">
            <w:pPr>
              <w:ind w:firstLineChars="400" w:firstLine="720"/>
              <w:rPr>
                <w:sz w:val="18"/>
                <w:szCs w:val="18"/>
                <w:highlight w:val="lightGray"/>
              </w:rPr>
            </w:pPr>
            <w:r w:rsidRPr="00937B54">
              <w:rPr>
                <w:sz w:val="18"/>
                <w:szCs w:val="18"/>
                <w:highlight w:val="lightGray"/>
              </w:rPr>
              <w:t>-</w:t>
            </w:r>
            <w:r>
              <w:rPr>
                <w:sz w:val="18"/>
                <w:szCs w:val="18"/>
                <w:highlight w:val="lightGray"/>
              </w:rPr>
              <w:t>o</w:t>
            </w:r>
            <w:r w:rsidRPr="00937B54">
              <w:rPr>
                <w:sz w:val="18"/>
                <w:szCs w:val="18"/>
                <w:highlight w:val="lightGray"/>
              </w:rPr>
              <w:t xml:space="preserve">   &lt;str&gt;    </w:t>
            </w:r>
            <w:r>
              <w:rPr>
                <w:sz w:val="18"/>
                <w:szCs w:val="18"/>
                <w:highlight w:val="lightGray"/>
              </w:rPr>
              <w:t xml:space="preserve"> 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11D8F572" w14:textId="5DD58B62" w:rsidR="003F1DC9" w:rsidRDefault="003F1DC9" w:rsidP="003F1DC9">
            <w:pPr>
              <w:ind w:firstLineChars="400" w:firstLine="720"/>
              <w:rPr>
                <w:sz w:val="18"/>
                <w:szCs w:val="18"/>
                <w:highlight w:val="lightGray"/>
              </w:rPr>
            </w:pPr>
            <w:r w:rsidRPr="00975449">
              <w:rPr>
                <w:sz w:val="18"/>
                <w:szCs w:val="18"/>
                <w:highlight w:val="lightGray"/>
              </w:rPr>
              <w:t>-</w:t>
            </w:r>
            <w:r>
              <w:rPr>
                <w:sz w:val="18"/>
                <w:szCs w:val="18"/>
                <w:highlight w:val="lightGray"/>
              </w:rPr>
              <w:t>r</w:t>
            </w:r>
            <w:r w:rsidRPr="00975449">
              <w:rPr>
                <w:sz w:val="18"/>
                <w:szCs w:val="18"/>
                <w:highlight w:val="lightGray"/>
              </w:rPr>
              <w:t xml:space="preserve">    &lt;str&gt;     </w:t>
            </w:r>
            <w:r>
              <w:rPr>
                <w:sz w:val="18"/>
                <w:szCs w:val="18"/>
                <w:highlight w:val="lightGray"/>
              </w:rPr>
              <w:t>input reference FASTA</w:t>
            </w:r>
          </w:p>
          <w:p w14:paraId="6BCDE160" w14:textId="6B7E74F4" w:rsidR="00975449" w:rsidRPr="00975449" w:rsidRDefault="00975449" w:rsidP="004058A7">
            <w:pPr>
              <w:ind w:firstLineChars="400" w:firstLine="720"/>
              <w:rPr>
                <w:sz w:val="18"/>
                <w:szCs w:val="18"/>
                <w:highlight w:val="lightGray"/>
              </w:rPr>
            </w:pPr>
            <w:r w:rsidRPr="00975449">
              <w:rPr>
                <w:sz w:val="18"/>
                <w:szCs w:val="18"/>
                <w:highlight w:val="lightGray"/>
              </w:rPr>
              <w:t>-</w:t>
            </w:r>
            <w:r w:rsidR="00DF758C">
              <w:rPr>
                <w:sz w:val="18"/>
                <w:szCs w:val="18"/>
                <w:highlight w:val="lightGray"/>
              </w:rPr>
              <w:t>f</w:t>
            </w:r>
            <w:r w:rsidRPr="00975449">
              <w:rPr>
                <w:sz w:val="18"/>
                <w:szCs w:val="18"/>
                <w:highlight w:val="lightGray"/>
              </w:rPr>
              <w:t xml:space="preserve">   </w:t>
            </w:r>
            <w:r w:rsidR="00580A06">
              <w:rPr>
                <w:sz w:val="18"/>
                <w:szCs w:val="18"/>
                <w:highlight w:val="lightGray"/>
              </w:rPr>
              <w:t xml:space="preserve"> </w:t>
            </w:r>
            <w:r w:rsidRPr="00975449">
              <w:rPr>
                <w:sz w:val="18"/>
                <w:szCs w:val="18"/>
                <w:highlight w:val="lightGray"/>
              </w:rPr>
              <w:t xml:space="preserve">&lt;str&gt;     </w:t>
            </w:r>
            <w:r w:rsidR="00C70793">
              <w:rPr>
                <w:sz w:val="18"/>
                <w:szCs w:val="18"/>
                <w:highlight w:val="lightGray"/>
              </w:rPr>
              <w:t xml:space="preserve">file containing </w:t>
            </w:r>
            <w:r w:rsidR="003F1DC9">
              <w:rPr>
                <w:sz w:val="18"/>
                <w:szCs w:val="18"/>
                <w:highlight w:val="lightGray"/>
              </w:rPr>
              <w:t>depth and GC content</w:t>
            </w:r>
            <w:r w:rsidR="00C70793">
              <w:rPr>
                <w:sz w:val="18"/>
                <w:szCs w:val="18"/>
                <w:highlight w:val="lightGray"/>
              </w:rPr>
              <w:t xml:space="preserve"> </w:t>
            </w:r>
            <w:r w:rsidR="00875D2F">
              <w:rPr>
                <w:sz w:val="18"/>
                <w:szCs w:val="18"/>
                <w:highlight w:val="lightGray"/>
              </w:rPr>
              <w:t>in each window</w:t>
            </w:r>
            <w:r w:rsidR="003F1DC9">
              <w:rPr>
                <w:sz w:val="18"/>
                <w:szCs w:val="18"/>
                <w:highlight w:val="lightGray"/>
              </w:rPr>
              <w:t>. This file is one of the output files of Bamdeal statistics C</w:t>
            </w:r>
            <w:r w:rsidRPr="00975449">
              <w:rPr>
                <w:sz w:val="18"/>
                <w:szCs w:val="18"/>
                <w:highlight w:val="lightGray"/>
              </w:rPr>
              <w:t>overage</w:t>
            </w:r>
            <w:r w:rsidR="003F1DC9">
              <w:rPr>
                <w:sz w:val="18"/>
                <w:szCs w:val="18"/>
                <w:highlight w:val="lightGray"/>
              </w:rPr>
              <w:t>.</w:t>
            </w:r>
          </w:p>
          <w:p w14:paraId="573D5F5E" w14:textId="20B0A9C2" w:rsidR="00975449" w:rsidRDefault="00975449" w:rsidP="00975449">
            <w:pPr>
              <w:ind w:firstLineChars="400" w:firstLine="720"/>
              <w:rPr>
                <w:sz w:val="18"/>
                <w:szCs w:val="18"/>
                <w:highlight w:val="lightGray"/>
              </w:rPr>
            </w:pPr>
            <w:r w:rsidRPr="00975449">
              <w:rPr>
                <w:sz w:val="18"/>
                <w:szCs w:val="18"/>
                <w:highlight w:val="lightGray"/>
              </w:rPr>
              <w:t>-</w:t>
            </w:r>
            <w:r w:rsidR="00BC2B4E">
              <w:rPr>
                <w:sz w:val="18"/>
                <w:szCs w:val="18"/>
                <w:highlight w:val="lightGray"/>
              </w:rPr>
              <w:t>w</w:t>
            </w:r>
            <w:r w:rsidRPr="00975449">
              <w:rPr>
                <w:sz w:val="18"/>
                <w:szCs w:val="18"/>
                <w:highlight w:val="lightGray"/>
              </w:rPr>
              <w:t xml:space="preserve">   &lt;int&gt;     </w:t>
            </w:r>
            <w:r w:rsidR="00BC2B4E">
              <w:rPr>
                <w:sz w:val="18"/>
                <w:szCs w:val="18"/>
                <w:highlight w:val="lightGray"/>
              </w:rPr>
              <w:t>window size</w:t>
            </w:r>
            <w:r w:rsidR="0086206A">
              <w:rPr>
                <w:sz w:val="18"/>
                <w:szCs w:val="18"/>
                <w:highlight w:val="lightGray"/>
              </w:rPr>
              <w:t xml:space="preserve"> to calculate base frequency, default</w:t>
            </w:r>
            <w:r w:rsidR="00BC2B4E">
              <w:rPr>
                <w:sz w:val="18"/>
                <w:szCs w:val="18"/>
                <w:highlight w:val="lightGray"/>
              </w:rPr>
              <w:t xml:space="preserve"> </w:t>
            </w:r>
            <w:r w:rsidRPr="00975449">
              <w:rPr>
                <w:sz w:val="18"/>
                <w:szCs w:val="18"/>
                <w:highlight w:val="lightGray"/>
              </w:rPr>
              <w:t>[10000]</w:t>
            </w:r>
          </w:p>
          <w:p w14:paraId="4B22E90C" w14:textId="73BB9787" w:rsidR="00975449" w:rsidRDefault="00975449" w:rsidP="00975449">
            <w:pPr>
              <w:ind w:firstLineChars="400" w:firstLine="720"/>
              <w:rPr>
                <w:sz w:val="18"/>
                <w:szCs w:val="18"/>
                <w:highlight w:val="lightGray"/>
              </w:rPr>
            </w:pPr>
            <w:r w:rsidRPr="00975449">
              <w:rPr>
                <w:sz w:val="18"/>
                <w:szCs w:val="18"/>
                <w:highlight w:val="lightGray"/>
              </w:rPr>
              <w:t>-</w:t>
            </w:r>
            <w:r w:rsidR="0086206A">
              <w:rPr>
                <w:sz w:val="18"/>
                <w:szCs w:val="18"/>
                <w:highlight w:val="lightGray"/>
              </w:rPr>
              <w:t>q</w:t>
            </w:r>
            <w:r w:rsidRPr="00975449">
              <w:rPr>
                <w:sz w:val="18"/>
                <w:szCs w:val="18"/>
                <w:highlight w:val="lightGray"/>
              </w:rPr>
              <w:t xml:space="preserve">   </w:t>
            </w:r>
            <w:r w:rsidR="002629EB">
              <w:rPr>
                <w:sz w:val="18"/>
                <w:szCs w:val="18"/>
                <w:highlight w:val="lightGray"/>
              </w:rPr>
              <w:t xml:space="preserve"> </w:t>
            </w:r>
            <w:r w:rsidRPr="00975449">
              <w:rPr>
                <w:sz w:val="18"/>
                <w:szCs w:val="18"/>
                <w:highlight w:val="lightGray"/>
              </w:rPr>
              <w:t xml:space="preserve">&lt;int&gt;    </w:t>
            </w:r>
            <w:r w:rsidR="0086206A">
              <w:rPr>
                <w:sz w:val="18"/>
                <w:szCs w:val="18"/>
                <w:highlight w:val="lightGray"/>
              </w:rPr>
              <w:t xml:space="preserve">reads with quality lower than this will be filtered, default </w:t>
            </w:r>
            <w:r w:rsidRPr="00975449">
              <w:rPr>
                <w:sz w:val="18"/>
                <w:szCs w:val="18"/>
                <w:highlight w:val="lightGray"/>
              </w:rPr>
              <w:t>[10]</w:t>
            </w:r>
          </w:p>
          <w:p w14:paraId="1F41A9A0" w14:textId="7EB117E4" w:rsidR="00975449" w:rsidRDefault="001C6D27" w:rsidP="00975449">
            <w:pPr>
              <w:ind w:firstLineChars="400" w:firstLine="720"/>
              <w:rPr>
                <w:sz w:val="18"/>
                <w:szCs w:val="18"/>
                <w:highlight w:val="lightGray"/>
              </w:rPr>
            </w:pPr>
            <w:r>
              <w:rPr>
                <w:sz w:val="18"/>
                <w:szCs w:val="18"/>
                <w:highlight w:val="lightGray"/>
              </w:rPr>
              <w:t>-y</w:t>
            </w:r>
            <w:r w:rsidR="00975449" w:rsidRPr="00975449">
              <w:rPr>
                <w:sz w:val="18"/>
                <w:szCs w:val="18"/>
                <w:highlight w:val="lightGray"/>
              </w:rPr>
              <w:t xml:space="preserve">  </w:t>
            </w:r>
            <w:r>
              <w:rPr>
                <w:sz w:val="18"/>
                <w:szCs w:val="18"/>
                <w:highlight w:val="lightGray"/>
              </w:rPr>
              <w:t xml:space="preserve">  </w:t>
            </w:r>
            <w:r w:rsidR="00975449" w:rsidRPr="00975449">
              <w:rPr>
                <w:sz w:val="18"/>
                <w:szCs w:val="18"/>
                <w:highlight w:val="lightGray"/>
              </w:rPr>
              <w:t xml:space="preserve">&lt;int&gt;    </w:t>
            </w:r>
            <w:r>
              <w:rPr>
                <w:sz w:val="18"/>
                <w:szCs w:val="18"/>
                <w:highlight w:val="lightGray"/>
              </w:rPr>
              <w:t>maximum of</w:t>
            </w:r>
            <w:r w:rsidR="00975449" w:rsidRPr="00975449">
              <w:rPr>
                <w:sz w:val="18"/>
                <w:szCs w:val="18"/>
                <w:highlight w:val="lightGray"/>
              </w:rPr>
              <w:t xml:space="preserve"> </w:t>
            </w:r>
            <w:r>
              <w:rPr>
                <w:sz w:val="18"/>
                <w:szCs w:val="18"/>
                <w:highlight w:val="lightGray"/>
              </w:rPr>
              <w:t>y</w:t>
            </w:r>
            <w:r w:rsidR="00975449" w:rsidRPr="00975449">
              <w:rPr>
                <w:sz w:val="18"/>
                <w:szCs w:val="18"/>
                <w:highlight w:val="lightGray"/>
              </w:rPr>
              <w:t xml:space="preserve"> axis </w:t>
            </w:r>
            <w:r>
              <w:rPr>
                <w:sz w:val="18"/>
                <w:szCs w:val="18"/>
                <w:highlight w:val="lightGray"/>
              </w:rPr>
              <w:t xml:space="preserve">of the </w:t>
            </w:r>
            <w:r w:rsidR="00975449" w:rsidRPr="00975449">
              <w:rPr>
                <w:sz w:val="18"/>
                <w:szCs w:val="18"/>
                <w:highlight w:val="lightGray"/>
              </w:rPr>
              <w:t>plot</w:t>
            </w:r>
            <w:r>
              <w:rPr>
                <w:sz w:val="18"/>
                <w:szCs w:val="18"/>
                <w:highlight w:val="lightGray"/>
              </w:rPr>
              <w:t xml:space="preserve">, default </w:t>
            </w:r>
            <w:r w:rsidR="00975449" w:rsidRPr="00975449">
              <w:rPr>
                <w:sz w:val="18"/>
                <w:szCs w:val="18"/>
                <w:highlight w:val="lightGray"/>
              </w:rPr>
              <w:t>[3*mean</w:t>
            </w:r>
            <w:r>
              <w:rPr>
                <w:sz w:val="18"/>
                <w:szCs w:val="18"/>
                <w:highlight w:val="lightGray"/>
              </w:rPr>
              <w:t xml:space="preserve"> of depth</w:t>
            </w:r>
            <w:r w:rsidR="00975449" w:rsidRPr="00975449">
              <w:rPr>
                <w:sz w:val="18"/>
                <w:szCs w:val="18"/>
                <w:highlight w:val="lightGray"/>
              </w:rPr>
              <w:t>]</w:t>
            </w:r>
          </w:p>
          <w:p w14:paraId="6F52A1C0" w14:textId="2C268D9D" w:rsidR="00975449" w:rsidRPr="00975449" w:rsidRDefault="00975449" w:rsidP="00975449">
            <w:pPr>
              <w:ind w:firstLineChars="400" w:firstLine="720"/>
              <w:rPr>
                <w:sz w:val="18"/>
                <w:szCs w:val="18"/>
                <w:highlight w:val="lightGray"/>
              </w:rPr>
            </w:pPr>
            <w:r w:rsidRPr="00975449">
              <w:rPr>
                <w:sz w:val="18"/>
                <w:szCs w:val="18"/>
                <w:highlight w:val="lightGray"/>
              </w:rPr>
              <w:t xml:space="preserve">-k             </w:t>
            </w:r>
            <w:r w:rsidR="00EC15F2">
              <w:rPr>
                <w:sz w:val="18"/>
                <w:szCs w:val="18"/>
                <w:highlight w:val="lightGray"/>
              </w:rPr>
              <w:t>output the Rscript used to generate plots</w:t>
            </w:r>
          </w:p>
          <w:p w14:paraId="3160FD6D" w14:textId="5E138C29" w:rsidR="00EC15F2" w:rsidRPr="003E428C" w:rsidRDefault="00EC15F2" w:rsidP="00EC15F2">
            <w:pPr>
              <w:ind w:firstLineChars="400" w:firstLine="720"/>
              <w:rPr>
                <w:sz w:val="18"/>
                <w:szCs w:val="18"/>
                <w:highlight w:val="lightGray"/>
              </w:rPr>
            </w:pPr>
            <w:r w:rsidRPr="00935BA3">
              <w:rPr>
                <w:sz w:val="18"/>
                <w:szCs w:val="18"/>
                <w:highlight w:val="lightGray"/>
              </w:rPr>
              <w:lastRenderedPageBreak/>
              <w:t xml:space="preserve">-h             </w:t>
            </w:r>
            <w:r w:rsidRPr="00A826DE">
              <w:rPr>
                <w:sz w:val="18"/>
                <w:szCs w:val="18"/>
                <w:highlight w:val="lightGray"/>
              </w:rPr>
              <w:t>show more details for help</w:t>
            </w:r>
          </w:p>
          <w:p w14:paraId="7696C509" w14:textId="77777777" w:rsidR="00975449" w:rsidRPr="00EC15F2" w:rsidRDefault="00975449" w:rsidP="00975449"/>
          <w:p w14:paraId="6F6E2F44" w14:textId="1A0060A3" w:rsidR="003F04AF" w:rsidRDefault="00764763" w:rsidP="003F04AF">
            <w:pPr>
              <w:pStyle w:val="a8"/>
              <w:numPr>
                <w:ilvl w:val="0"/>
                <w:numId w:val="23"/>
              </w:numPr>
              <w:ind w:firstLineChars="0"/>
            </w:pPr>
            <w:r>
              <w:t>DepthGC</w:t>
            </w:r>
            <w:r w:rsidR="003F04AF">
              <w:t xml:space="preserve"> -i </w:t>
            </w:r>
            <w:r w:rsidR="000F1D78">
              <w:t>&lt;</w:t>
            </w:r>
            <w:r w:rsidR="003F04AF">
              <w:t>A.bam B.bam</w:t>
            </w:r>
            <w:r w:rsidR="000F1D78">
              <w:t>&gt;</w:t>
            </w:r>
            <w:r w:rsidR="003F04AF">
              <w:t xml:space="preserve"> </w:t>
            </w:r>
            <w:r>
              <w:t>-r &lt;</w:t>
            </w:r>
            <w:r w:rsidR="00F64E78">
              <w:t>Ref.fa</w:t>
            </w:r>
            <w:r>
              <w:t xml:space="preserve">&gt; </w:t>
            </w:r>
            <w:r w:rsidR="003F04AF">
              <w:t>-o AAA -k -q Q</w:t>
            </w:r>
          </w:p>
          <w:p w14:paraId="711841BB" w14:textId="54CAB8EF" w:rsidR="003F04AF" w:rsidRDefault="003F04AF" w:rsidP="003F04AF">
            <w:pPr>
              <w:pStyle w:val="a8"/>
              <w:ind w:left="360" w:firstLineChars="0" w:firstLine="0"/>
            </w:pPr>
            <w:r>
              <w:t>Depth</w:t>
            </w:r>
            <w:r w:rsidR="00764763">
              <w:t>GC</w:t>
            </w:r>
            <w:r>
              <w:t xml:space="preserve"> -l &lt;bam.list&gt; </w:t>
            </w:r>
            <w:r w:rsidR="00764763">
              <w:t>-r &lt;</w:t>
            </w:r>
            <w:r w:rsidR="00F64E78">
              <w:t>Ref.fa</w:t>
            </w:r>
            <w:r w:rsidR="00764763">
              <w:t xml:space="preserve">&gt; </w:t>
            </w:r>
            <w:r>
              <w:t>-o AAA -k -q Q</w:t>
            </w:r>
          </w:p>
          <w:p w14:paraId="4A9E90DA" w14:textId="088EAD4D" w:rsidR="003F04AF" w:rsidRDefault="003F04AF" w:rsidP="003F04AF">
            <w:pPr>
              <w:pStyle w:val="a8"/>
              <w:ind w:left="360" w:firstLineChars="0" w:firstLine="0"/>
            </w:pPr>
            <w:r>
              <w:t>This will generate</w:t>
            </w:r>
            <w:r w:rsidR="00764763">
              <w:t xml:space="preserve"> the</w:t>
            </w:r>
            <w:r w:rsidR="00BE16B1">
              <w:t xml:space="preserve"> plot of </w:t>
            </w:r>
            <w:r w:rsidR="00764763">
              <w:t xml:space="preserve">depth </w:t>
            </w:r>
            <w:r w:rsidR="00BE16B1">
              <w:t>v.s</w:t>
            </w:r>
            <w:r w:rsidR="00764763">
              <w:t xml:space="preserve"> GC content</w:t>
            </w:r>
            <w:r w:rsidR="006F5A84">
              <w:t xml:space="preserve"> by window</w:t>
            </w:r>
            <w:r>
              <w:t>. The output file will be named with the prefix AAA and output to current directory.</w:t>
            </w:r>
          </w:p>
          <w:p w14:paraId="4027E704" w14:textId="77777777" w:rsidR="003F04AF" w:rsidRDefault="003F04AF" w:rsidP="003F04AF">
            <w:pPr>
              <w:pStyle w:val="a8"/>
              <w:ind w:left="420" w:firstLineChars="0" w:firstLine="0"/>
            </w:pPr>
            <w:r>
              <w:t>(1.1) -l lists the input files. For example, if user has two input files A.bam and B.bam, bam.list should be formatted as:</w:t>
            </w:r>
          </w:p>
          <w:p w14:paraId="55D66CE7" w14:textId="4D404063" w:rsidR="003F04AF" w:rsidRDefault="00A15652" w:rsidP="003F04AF">
            <w:pPr>
              <w:pStyle w:val="a8"/>
              <w:ind w:left="420" w:firstLineChars="0" w:firstLine="0"/>
            </w:pPr>
            <w:r>
              <w:t>./</w:t>
            </w:r>
            <w:r w:rsidR="003F04AF">
              <w:t>A.bam</w:t>
            </w:r>
          </w:p>
          <w:p w14:paraId="1E1CBBB4" w14:textId="69B2434E" w:rsidR="003F04AF" w:rsidRDefault="00A15652" w:rsidP="003F04AF">
            <w:pPr>
              <w:pStyle w:val="a8"/>
              <w:ind w:left="420" w:firstLineChars="0" w:firstLine="0"/>
            </w:pPr>
            <w:r>
              <w:t>./</w:t>
            </w:r>
            <w:r w:rsidR="003F04AF">
              <w:t>B.bam</w:t>
            </w:r>
          </w:p>
          <w:p w14:paraId="4F599D70" w14:textId="77777777" w:rsidR="003F04AF" w:rsidRDefault="003F04AF" w:rsidP="003F04AF">
            <w:pPr>
              <w:pStyle w:val="a8"/>
              <w:ind w:left="420" w:firstLineChars="0" w:firstLine="0"/>
            </w:pPr>
            <w:r>
              <w:rPr>
                <w:rFonts w:hint="eastAsia"/>
              </w:rPr>
              <w:t>(</w:t>
            </w:r>
            <w:r>
              <w:t>1.2) the reads with quality lower than Q will be removed, default value of Q is 10.</w:t>
            </w:r>
          </w:p>
          <w:p w14:paraId="3BF9C29B" w14:textId="77777777" w:rsidR="003F04AF" w:rsidRDefault="003F04AF" w:rsidP="003F04AF"/>
          <w:p w14:paraId="77AB83E1" w14:textId="4126A048" w:rsidR="003F04AF" w:rsidRDefault="003F04AF" w:rsidP="00764763">
            <w:pPr>
              <w:pStyle w:val="a8"/>
              <w:numPr>
                <w:ilvl w:val="0"/>
                <w:numId w:val="23"/>
              </w:numPr>
              <w:ind w:firstLineChars="0"/>
            </w:pPr>
            <w:r>
              <w:t>Depth</w:t>
            </w:r>
            <w:r w:rsidR="00764763">
              <w:t>GC</w:t>
            </w:r>
            <w:r>
              <w:t xml:space="preserve"> -</w:t>
            </w:r>
            <w:r w:rsidR="00764763">
              <w:t>f</w:t>
            </w:r>
            <w:r>
              <w:t xml:space="preserve"> &lt;</w:t>
            </w:r>
            <w:r w:rsidR="00764763" w:rsidRPr="00764763">
              <w:t>DepthGC.wig.gz</w:t>
            </w:r>
            <w:r>
              <w:t>&gt; -o AAA -k -q Q</w:t>
            </w:r>
          </w:p>
          <w:p w14:paraId="09EF4B33" w14:textId="4ED3B741" w:rsidR="003F04AF" w:rsidRDefault="00445CFC" w:rsidP="003F04AF">
            <w:pPr>
              <w:pStyle w:val="a8"/>
              <w:ind w:left="360" w:firstLineChars="0" w:firstLine="0"/>
            </w:pPr>
            <w:r>
              <w:t>This operation is the same with the example above but with different input format</w:t>
            </w:r>
            <w:r w:rsidR="003F04AF">
              <w:t xml:space="preserve">. </w:t>
            </w:r>
          </w:p>
          <w:p w14:paraId="3C248BC4" w14:textId="4AE7B22C" w:rsidR="003F04AF" w:rsidRDefault="003F04AF" w:rsidP="003F04AF">
            <w:pPr>
              <w:pStyle w:val="a8"/>
              <w:ind w:left="360" w:firstLineChars="0" w:firstLine="0"/>
            </w:pPr>
            <w:r>
              <w:rPr>
                <w:rFonts w:hint="eastAsia"/>
              </w:rPr>
              <w:t>(</w:t>
            </w:r>
            <w:r>
              <w:t>2.1) the input file &lt;</w:t>
            </w:r>
            <w:r w:rsidR="00943EE6" w:rsidRPr="00764763">
              <w:t>DepthGC.wig.gz</w:t>
            </w:r>
            <w:r>
              <w:t xml:space="preserve">&gt; shows </w:t>
            </w:r>
            <w:r w:rsidR="005E65C4">
              <w:t xml:space="preserve">depth </w:t>
            </w:r>
            <w:r w:rsidR="00DD3A2C">
              <w:t>and GC content</w:t>
            </w:r>
            <w:r w:rsidR="00196937">
              <w:t xml:space="preserve"> by window</w:t>
            </w:r>
            <w:r>
              <w:t>. User could get this file with the function Coverage in the Statistics module. Below is an example of the usage of this command. More details could be found with the -h in this command.</w:t>
            </w:r>
          </w:p>
          <w:p w14:paraId="31F431ED" w14:textId="48CDDB82" w:rsidR="00975449" w:rsidRPr="003F04AF" w:rsidRDefault="003F04AF" w:rsidP="003F04AF">
            <w:pPr>
              <w:pStyle w:val="a8"/>
              <w:ind w:left="360" w:firstLineChars="0" w:firstLine="0"/>
            </w:pPr>
            <w:r w:rsidRPr="006B0FD7">
              <w:t>bamdeal statistics Coverage -</w:t>
            </w:r>
            <w:r>
              <w:t>i</w:t>
            </w:r>
            <w:r w:rsidRPr="006B0FD7">
              <w:t xml:space="preserve"> </w:t>
            </w:r>
            <w:r>
              <w:t xml:space="preserve">&lt;in.bam&gt; </w:t>
            </w:r>
            <w:r w:rsidRPr="006B0FD7">
              <w:t>-</w:t>
            </w:r>
            <w:r>
              <w:t>o AAA</w:t>
            </w:r>
            <w:r w:rsidRPr="006B0FD7">
              <w:t xml:space="preserve"> -</w:t>
            </w:r>
            <w:r w:rsidR="00A15652">
              <w:t>r</w:t>
            </w:r>
            <w:r>
              <w:t xml:space="preserve"> &lt;</w:t>
            </w:r>
            <w:r w:rsidR="00A15652">
              <w:t>Ref.fa</w:t>
            </w:r>
            <w:r>
              <w:t>&gt;</w:t>
            </w:r>
          </w:p>
        </w:tc>
      </w:tr>
      <w:tr w:rsidR="00494F58" w14:paraId="4BFBF707" w14:textId="77777777" w:rsidTr="00D74819">
        <w:tc>
          <w:tcPr>
            <w:tcW w:w="8296" w:type="dxa"/>
          </w:tcPr>
          <w:p w14:paraId="3116CA20" w14:textId="77777777" w:rsidR="009318EE" w:rsidRPr="009318EE" w:rsidRDefault="009318EE" w:rsidP="009318EE">
            <w:pPr>
              <w:rPr>
                <w:b/>
              </w:rPr>
            </w:pPr>
            <w:r w:rsidRPr="009318EE">
              <w:rPr>
                <w:b/>
              </w:rPr>
              <w:lastRenderedPageBreak/>
              <w:t>bamdeal visualize DepthSlide</w:t>
            </w:r>
          </w:p>
          <w:p w14:paraId="7EDBBC33" w14:textId="066C0826" w:rsidR="002D3163" w:rsidRPr="00492FCD" w:rsidRDefault="002D3163" w:rsidP="009318EE">
            <w:pPr>
              <w:rPr>
                <w:rFonts w:eastAsia="PMingLiU"/>
                <w:b/>
                <w:lang w:eastAsia="zh-TW"/>
              </w:rPr>
            </w:pPr>
          </w:p>
          <w:p w14:paraId="47EEBA80" w14:textId="3DBBA666" w:rsidR="009318EE" w:rsidRPr="009318EE" w:rsidRDefault="009318EE" w:rsidP="009318EE">
            <w:pPr>
              <w:rPr>
                <w:sz w:val="18"/>
                <w:szCs w:val="18"/>
                <w:highlight w:val="lightGray"/>
              </w:rPr>
            </w:pPr>
            <w:r w:rsidRPr="009318EE">
              <w:rPr>
                <w:sz w:val="18"/>
                <w:szCs w:val="18"/>
                <w:highlight w:val="lightGray"/>
              </w:rPr>
              <w:t xml:space="preserve">Usage: DepthSlide  </w:t>
            </w:r>
            <w:r w:rsidR="00E16BAD" w:rsidRPr="00975449">
              <w:rPr>
                <w:sz w:val="18"/>
                <w:szCs w:val="18"/>
                <w:highlight w:val="lightGray"/>
              </w:rPr>
              <w:t>-</w:t>
            </w:r>
            <w:r w:rsidR="00E16BAD">
              <w:rPr>
                <w:rFonts w:hint="eastAsia"/>
                <w:sz w:val="18"/>
                <w:szCs w:val="18"/>
                <w:highlight w:val="lightGray"/>
              </w:rPr>
              <w:t>l</w:t>
            </w:r>
            <w:r w:rsidR="00E16BAD" w:rsidRPr="00975449">
              <w:rPr>
                <w:sz w:val="18"/>
                <w:szCs w:val="18"/>
                <w:highlight w:val="lightGray"/>
              </w:rPr>
              <w:t xml:space="preserve">  &lt;bam.list&gt;  -</w:t>
            </w:r>
            <w:r w:rsidR="00E16BAD">
              <w:rPr>
                <w:sz w:val="18"/>
                <w:szCs w:val="18"/>
                <w:highlight w:val="lightGray"/>
              </w:rPr>
              <w:t>r</w:t>
            </w:r>
            <w:r w:rsidR="00E16BAD" w:rsidRPr="00975449">
              <w:rPr>
                <w:sz w:val="18"/>
                <w:szCs w:val="18"/>
                <w:highlight w:val="lightGray"/>
              </w:rPr>
              <w:t xml:space="preserve">  &lt;Ref.fa&gt; -</w:t>
            </w:r>
            <w:r w:rsidR="00E16BAD">
              <w:rPr>
                <w:sz w:val="18"/>
                <w:szCs w:val="18"/>
                <w:highlight w:val="lightGray"/>
              </w:rPr>
              <w:t>o</w:t>
            </w:r>
            <w:r w:rsidR="00E16BAD" w:rsidRPr="00975449">
              <w:rPr>
                <w:sz w:val="18"/>
                <w:szCs w:val="18"/>
                <w:highlight w:val="lightGray"/>
              </w:rPr>
              <w:t xml:space="preserve">  &lt;outPrefix&gt;</w:t>
            </w:r>
          </w:p>
          <w:p w14:paraId="57615B9D" w14:textId="0CF10368" w:rsidR="009318EE" w:rsidRPr="009318EE" w:rsidRDefault="009318EE" w:rsidP="009318EE">
            <w:pPr>
              <w:rPr>
                <w:sz w:val="18"/>
                <w:szCs w:val="18"/>
                <w:highlight w:val="lightGray"/>
              </w:rPr>
            </w:pPr>
            <w:r w:rsidRPr="009318EE">
              <w:rPr>
                <w:sz w:val="18"/>
                <w:szCs w:val="18"/>
                <w:highlight w:val="lightGray"/>
              </w:rPr>
              <w:t>Usage: DepthSlide  -</w:t>
            </w:r>
            <w:r w:rsidR="0089147A">
              <w:rPr>
                <w:sz w:val="18"/>
                <w:szCs w:val="18"/>
                <w:highlight w:val="lightGray"/>
              </w:rPr>
              <w:t>f</w:t>
            </w:r>
            <w:r w:rsidRPr="009318EE">
              <w:rPr>
                <w:sz w:val="18"/>
                <w:szCs w:val="18"/>
                <w:highlight w:val="lightGray"/>
              </w:rPr>
              <w:t xml:space="preserve">  &lt;DepthGC.wig.gz&gt;   </w:t>
            </w:r>
            <w:r w:rsidR="0089147A" w:rsidRPr="00975449">
              <w:rPr>
                <w:sz w:val="18"/>
                <w:szCs w:val="18"/>
                <w:highlight w:val="lightGray"/>
              </w:rPr>
              <w:t>-</w:t>
            </w:r>
            <w:r w:rsidR="0089147A">
              <w:rPr>
                <w:sz w:val="18"/>
                <w:szCs w:val="18"/>
                <w:highlight w:val="lightGray"/>
              </w:rPr>
              <w:t>o</w:t>
            </w:r>
            <w:r w:rsidR="0089147A" w:rsidRPr="00975449">
              <w:rPr>
                <w:sz w:val="18"/>
                <w:szCs w:val="18"/>
                <w:highlight w:val="lightGray"/>
              </w:rPr>
              <w:t xml:space="preserve">  &lt;outPrefix&gt;</w:t>
            </w:r>
            <w:r w:rsidR="0089147A">
              <w:rPr>
                <w:sz w:val="18"/>
                <w:szCs w:val="18"/>
                <w:highlight w:val="lightGray"/>
              </w:rPr>
              <w:t xml:space="preserve"> </w:t>
            </w:r>
            <w:r w:rsidRPr="009318EE">
              <w:rPr>
                <w:sz w:val="18"/>
                <w:szCs w:val="18"/>
                <w:highlight w:val="lightGray"/>
              </w:rPr>
              <w:t xml:space="preserve"> -</w:t>
            </w:r>
            <w:r w:rsidR="0089147A">
              <w:rPr>
                <w:sz w:val="18"/>
                <w:szCs w:val="18"/>
                <w:highlight w:val="lightGray"/>
              </w:rPr>
              <w:t>c</w:t>
            </w:r>
            <w:r w:rsidRPr="009318EE">
              <w:rPr>
                <w:sz w:val="18"/>
                <w:szCs w:val="18"/>
                <w:highlight w:val="lightGray"/>
              </w:rPr>
              <w:t xml:space="preserve"> chr1,chr2</w:t>
            </w:r>
          </w:p>
          <w:p w14:paraId="146A5FF4" w14:textId="49BC0805" w:rsidR="006F28AA" w:rsidRDefault="006F28AA" w:rsidP="006F28AA">
            <w:pPr>
              <w:ind w:firstLineChars="400" w:firstLine="720"/>
              <w:rPr>
                <w:sz w:val="18"/>
                <w:szCs w:val="18"/>
                <w:highlight w:val="lightGray"/>
              </w:rPr>
            </w:pPr>
            <w:r w:rsidRPr="00BE0BD4">
              <w:rPr>
                <w:sz w:val="18"/>
                <w:szCs w:val="18"/>
                <w:highlight w:val="lightGray"/>
              </w:rPr>
              <w:t>-</w:t>
            </w:r>
            <w:r>
              <w:rPr>
                <w:sz w:val="18"/>
                <w:szCs w:val="18"/>
                <w:highlight w:val="lightGray"/>
              </w:rPr>
              <w:t>i</w:t>
            </w:r>
            <w:r w:rsidRPr="00BE0BD4">
              <w:rPr>
                <w:sz w:val="18"/>
                <w:szCs w:val="18"/>
                <w:highlight w:val="lightGray"/>
              </w:rPr>
              <w:t xml:space="preserve">    &lt;str&gt;     </w:t>
            </w:r>
            <w:r>
              <w:rPr>
                <w:sz w:val="18"/>
                <w:szCs w:val="18"/>
                <w:highlight w:val="lightGray"/>
              </w:rPr>
              <w:t>input SAM</w:t>
            </w:r>
            <w:r>
              <w:rPr>
                <w:rFonts w:hint="eastAsia"/>
                <w:sz w:val="18"/>
                <w:szCs w:val="18"/>
                <w:highlight w:val="lightGray"/>
              </w:rPr>
              <w:t>/</w:t>
            </w:r>
            <w:r>
              <w:rPr>
                <w:sz w:val="18"/>
                <w:szCs w:val="18"/>
                <w:highlight w:val="lightGray"/>
              </w:rPr>
              <w:t>BAM</w:t>
            </w:r>
            <w:r w:rsidR="006A5092">
              <w:rPr>
                <w:sz w:val="18"/>
                <w:szCs w:val="18"/>
                <w:highlight w:val="lightGray"/>
              </w:rPr>
              <w:t xml:space="preserve"> </w:t>
            </w:r>
            <w:r w:rsidR="006A5092">
              <w:rPr>
                <w:rFonts w:hint="eastAsia"/>
                <w:sz w:val="18"/>
                <w:szCs w:val="18"/>
                <w:highlight w:val="lightGray"/>
              </w:rPr>
              <w:t>files</w:t>
            </w:r>
            <w:r>
              <w:rPr>
                <w:rFonts w:hint="eastAsia"/>
                <w:sz w:val="18"/>
                <w:szCs w:val="18"/>
                <w:highlight w:val="lightGray"/>
              </w:rPr>
              <w:t>,</w:t>
            </w:r>
            <w:r>
              <w:rPr>
                <w:sz w:val="18"/>
                <w:szCs w:val="18"/>
                <w:highlight w:val="lightGray"/>
              </w:rPr>
              <w:t xml:space="preserve"> delimited by space</w:t>
            </w:r>
          </w:p>
          <w:p w14:paraId="4FEFC4A5" w14:textId="77777777" w:rsidR="006F28AA" w:rsidRDefault="006F28AA" w:rsidP="006F28AA">
            <w:pPr>
              <w:ind w:firstLineChars="400" w:firstLine="720"/>
              <w:rPr>
                <w:sz w:val="18"/>
                <w:szCs w:val="18"/>
                <w:highlight w:val="lightGray"/>
              </w:rPr>
            </w:pPr>
            <w:r w:rsidRPr="00BE0BD4">
              <w:rPr>
                <w:sz w:val="18"/>
                <w:szCs w:val="18"/>
                <w:highlight w:val="lightGray"/>
              </w:rPr>
              <w:t>-</w:t>
            </w:r>
            <w:r>
              <w:rPr>
                <w:sz w:val="18"/>
                <w:szCs w:val="18"/>
                <w:highlight w:val="lightGray"/>
              </w:rPr>
              <w:t>l</w:t>
            </w:r>
            <w:r w:rsidRPr="00BE0BD4">
              <w:rPr>
                <w:sz w:val="18"/>
                <w:szCs w:val="18"/>
                <w:highlight w:val="lightGray"/>
              </w:rPr>
              <w:t xml:space="preserve">    &lt;str&gt;     </w:t>
            </w:r>
            <w:r>
              <w:rPr>
                <w:sz w:val="18"/>
                <w:szCs w:val="18"/>
                <w:highlight w:val="lightGray"/>
              </w:rPr>
              <w:t>i</w:t>
            </w:r>
            <w:r w:rsidRPr="00BE0BD4">
              <w:rPr>
                <w:sz w:val="18"/>
                <w:szCs w:val="18"/>
                <w:highlight w:val="lightGray"/>
              </w:rPr>
              <w:t xml:space="preserve">nput </w:t>
            </w:r>
            <w:r>
              <w:rPr>
                <w:sz w:val="18"/>
                <w:szCs w:val="18"/>
                <w:highlight w:val="lightGray"/>
              </w:rPr>
              <w:t>list of SAM</w:t>
            </w:r>
            <w:r>
              <w:rPr>
                <w:rFonts w:hint="eastAsia"/>
                <w:sz w:val="18"/>
                <w:szCs w:val="18"/>
                <w:highlight w:val="lightGray"/>
              </w:rPr>
              <w:t>/</w:t>
            </w:r>
            <w:r>
              <w:rPr>
                <w:sz w:val="18"/>
                <w:szCs w:val="18"/>
                <w:highlight w:val="lightGray"/>
              </w:rPr>
              <w:t>BAM files</w:t>
            </w:r>
          </w:p>
          <w:p w14:paraId="3C57BFD7" w14:textId="77777777" w:rsidR="006F28AA" w:rsidRPr="003F1DC9" w:rsidRDefault="006F28AA" w:rsidP="006F28AA">
            <w:pPr>
              <w:ind w:firstLineChars="400" w:firstLine="720"/>
              <w:rPr>
                <w:sz w:val="18"/>
                <w:szCs w:val="18"/>
                <w:highlight w:val="lightGray"/>
              </w:rPr>
            </w:pPr>
            <w:r w:rsidRPr="00937B54">
              <w:rPr>
                <w:sz w:val="18"/>
                <w:szCs w:val="18"/>
                <w:highlight w:val="lightGray"/>
              </w:rPr>
              <w:t>-</w:t>
            </w:r>
            <w:r>
              <w:rPr>
                <w:sz w:val="18"/>
                <w:szCs w:val="18"/>
                <w:highlight w:val="lightGray"/>
              </w:rPr>
              <w:t>o</w:t>
            </w:r>
            <w:r w:rsidRPr="00937B54">
              <w:rPr>
                <w:sz w:val="18"/>
                <w:szCs w:val="18"/>
                <w:highlight w:val="lightGray"/>
              </w:rPr>
              <w:t xml:space="preserve">   &lt;str&gt;    </w:t>
            </w:r>
            <w:r>
              <w:rPr>
                <w:sz w:val="18"/>
                <w:szCs w:val="18"/>
                <w:highlight w:val="lightGray"/>
              </w:rPr>
              <w:t xml:space="preserve"> prefix of output</w:t>
            </w:r>
            <w:r w:rsidRPr="00937B54">
              <w:rPr>
                <w:sz w:val="18"/>
                <w:szCs w:val="18"/>
                <w:highlight w:val="lightGray"/>
              </w:rPr>
              <w:t xml:space="preserve"> </w:t>
            </w:r>
            <w:r>
              <w:rPr>
                <w:sz w:val="18"/>
                <w:szCs w:val="18"/>
                <w:highlight w:val="lightGray"/>
              </w:rPr>
              <w:t>f</w:t>
            </w:r>
            <w:r w:rsidRPr="00937B54">
              <w:rPr>
                <w:sz w:val="18"/>
                <w:szCs w:val="18"/>
                <w:highlight w:val="lightGray"/>
              </w:rPr>
              <w:t>ile</w:t>
            </w:r>
          </w:p>
          <w:p w14:paraId="0D67630A" w14:textId="77777777" w:rsidR="006F28AA" w:rsidRDefault="006F28AA" w:rsidP="006F28AA">
            <w:pPr>
              <w:ind w:firstLineChars="400" w:firstLine="720"/>
              <w:rPr>
                <w:sz w:val="18"/>
                <w:szCs w:val="18"/>
                <w:highlight w:val="lightGray"/>
              </w:rPr>
            </w:pPr>
            <w:r w:rsidRPr="00975449">
              <w:rPr>
                <w:sz w:val="18"/>
                <w:szCs w:val="18"/>
                <w:highlight w:val="lightGray"/>
              </w:rPr>
              <w:t>-</w:t>
            </w:r>
            <w:r>
              <w:rPr>
                <w:sz w:val="18"/>
                <w:szCs w:val="18"/>
                <w:highlight w:val="lightGray"/>
              </w:rPr>
              <w:t>r</w:t>
            </w:r>
            <w:r w:rsidRPr="00975449">
              <w:rPr>
                <w:sz w:val="18"/>
                <w:szCs w:val="18"/>
                <w:highlight w:val="lightGray"/>
              </w:rPr>
              <w:t xml:space="preserve">    &lt;str&gt;     </w:t>
            </w:r>
            <w:r>
              <w:rPr>
                <w:sz w:val="18"/>
                <w:szCs w:val="18"/>
                <w:highlight w:val="lightGray"/>
              </w:rPr>
              <w:t>input reference FASTA</w:t>
            </w:r>
          </w:p>
          <w:p w14:paraId="524F387E" w14:textId="77777777" w:rsidR="006F28AA" w:rsidRPr="00975449" w:rsidRDefault="006F28AA" w:rsidP="006F28AA">
            <w:pPr>
              <w:ind w:firstLineChars="400" w:firstLine="720"/>
              <w:rPr>
                <w:sz w:val="18"/>
                <w:szCs w:val="18"/>
                <w:highlight w:val="lightGray"/>
              </w:rPr>
            </w:pPr>
            <w:r w:rsidRPr="00975449">
              <w:rPr>
                <w:sz w:val="18"/>
                <w:szCs w:val="18"/>
                <w:highlight w:val="lightGray"/>
              </w:rPr>
              <w:t>-</w:t>
            </w:r>
            <w:r>
              <w:rPr>
                <w:sz w:val="18"/>
                <w:szCs w:val="18"/>
                <w:highlight w:val="lightGray"/>
              </w:rPr>
              <w:t>f</w:t>
            </w:r>
            <w:r w:rsidRPr="00975449">
              <w:rPr>
                <w:sz w:val="18"/>
                <w:szCs w:val="18"/>
                <w:highlight w:val="lightGray"/>
              </w:rPr>
              <w:t xml:space="preserve">   </w:t>
            </w:r>
            <w:r>
              <w:rPr>
                <w:sz w:val="18"/>
                <w:szCs w:val="18"/>
                <w:highlight w:val="lightGray"/>
              </w:rPr>
              <w:t xml:space="preserve"> </w:t>
            </w:r>
            <w:r w:rsidRPr="00975449">
              <w:rPr>
                <w:sz w:val="18"/>
                <w:szCs w:val="18"/>
                <w:highlight w:val="lightGray"/>
              </w:rPr>
              <w:t xml:space="preserve">&lt;str&gt;     </w:t>
            </w:r>
            <w:r>
              <w:rPr>
                <w:sz w:val="18"/>
                <w:szCs w:val="18"/>
                <w:highlight w:val="lightGray"/>
              </w:rPr>
              <w:t>file containing depth and GC content in each window. This file is one of the output files of Bamdeal statistics C</w:t>
            </w:r>
            <w:r w:rsidRPr="00975449">
              <w:rPr>
                <w:sz w:val="18"/>
                <w:szCs w:val="18"/>
                <w:highlight w:val="lightGray"/>
              </w:rPr>
              <w:t>overage</w:t>
            </w:r>
            <w:r>
              <w:rPr>
                <w:sz w:val="18"/>
                <w:szCs w:val="18"/>
                <w:highlight w:val="lightGray"/>
              </w:rPr>
              <w:t>.</w:t>
            </w:r>
          </w:p>
          <w:p w14:paraId="13C6B3DE" w14:textId="77777777" w:rsidR="006F28AA" w:rsidRDefault="006F28AA" w:rsidP="006F28AA">
            <w:pPr>
              <w:ind w:firstLineChars="400" w:firstLine="720"/>
              <w:rPr>
                <w:sz w:val="18"/>
                <w:szCs w:val="18"/>
                <w:highlight w:val="lightGray"/>
              </w:rPr>
            </w:pPr>
            <w:r w:rsidRPr="00975449">
              <w:rPr>
                <w:sz w:val="18"/>
                <w:szCs w:val="18"/>
                <w:highlight w:val="lightGray"/>
              </w:rPr>
              <w:t>-</w:t>
            </w:r>
            <w:r>
              <w:rPr>
                <w:sz w:val="18"/>
                <w:szCs w:val="18"/>
                <w:highlight w:val="lightGray"/>
              </w:rPr>
              <w:t>w</w:t>
            </w:r>
            <w:r w:rsidRPr="00975449">
              <w:rPr>
                <w:sz w:val="18"/>
                <w:szCs w:val="18"/>
                <w:highlight w:val="lightGray"/>
              </w:rPr>
              <w:t xml:space="preserve">   &lt;int&gt;     </w:t>
            </w:r>
            <w:r>
              <w:rPr>
                <w:sz w:val="18"/>
                <w:szCs w:val="18"/>
                <w:highlight w:val="lightGray"/>
              </w:rPr>
              <w:t xml:space="preserve">window size to calculate base frequency, default </w:t>
            </w:r>
            <w:r w:rsidRPr="00975449">
              <w:rPr>
                <w:sz w:val="18"/>
                <w:szCs w:val="18"/>
                <w:highlight w:val="lightGray"/>
              </w:rPr>
              <w:t>[10000]</w:t>
            </w:r>
          </w:p>
          <w:p w14:paraId="789166D3" w14:textId="31901F45" w:rsidR="009318EE" w:rsidRPr="009318EE" w:rsidRDefault="009318EE" w:rsidP="009318EE">
            <w:pPr>
              <w:ind w:firstLineChars="400" w:firstLine="720"/>
              <w:rPr>
                <w:sz w:val="18"/>
                <w:szCs w:val="18"/>
                <w:highlight w:val="lightGray"/>
              </w:rPr>
            </w:pPr>
            <w:r w:rsidRPr="009318EE">
              <w:rPr>
                <w:sz w:val="18"/>
                <w:szCs w:val="18"/>
                <w:highlight w:val="lightGray"/>
              </w:rPr>
              <w:t>-</w:t>
            </w:r>
            <w:r w:rsidR="00A84796">
              <w:rPr>
                <w:sz w:val="18"/>
                <w:szCs w:val="18"/>
                <w:highlight w:val="lightGray"/>
              </w:rPr>
              <w:t>s</w:t>
            </w:r>
            <w:r w:rsidRPr="009318EE">
              <w:rPr>
                <w:sz w:val="18"/>
                <w:szCs w:val="18"/>
                <w:highlight w:val="lightGray"/>
              </w:rPr>
              <w:t xml:space="preserve">  </w:t>
            </w:r>
            <w:r w:rsidR="00806292">
              <w:rPr>
                <w:sz w:val="18"/>
                <w:szCs w:val="18"/>
                <w:highlight w:val="lightGray"/>
              </w:rPr>
              <w:t xml:space="preserve">  </w:t>
            </w:r>
            <w:r w:rsidR="00E32A65">
              <w:rPr>
                <w:sz w:val="18"/>
                <w:szCs w:val="18"/>
                <w:highlight w:val="lightGray"/>
              </w:rPr>
              <w:t>&lt;float&gt;   w</w:t>
            </w:r>
            <w:r w:rsidRPr="009318EE">
              <w:rPr>
                <w:sz w:val="18"/>
                <w:szCs w:val="18"/>
                <w:highlight w:val="lightGray"/>
              </w:rPr>
              <w:t>indows slidin</w:t>
            </w:r>
            <w:r w:rsidR="00B95174">
              <w:rPr>
                <w:sz w:val="18"/>
                <w:szCs w:val="18"/>
                <w:highlight w:val="lightGray"/>
              </w:rPr>
              <w:t>g</w:t>
            </w:r>
            <w:r w:rsidRPr="009318EE">
              <w:rPr>
                <w:sz w:val="18"/>
                <w:szCs w:val="18"/>
                <w:highlight w:val="lightGray"/>
              </w:rPr>
              <w:t xml:space="preserve"> ratio</w:t>
            </w:r>
            <w:r w:rsidR="00B95174">
              <w:rPr>
                <w:sz w:val="18"/>
                <w:szCs w:val="18"/>
                <w:highlight w:val="lightGray"/>
              </w:rPr>
              <w:t xml:space="preserve"> </w:t>
            </w:r>
            <w:r w:rsidRPr="009318EE">
              <w:rPr>
                <w:sz w:val="18"/>
                <w:szCs w:val="18"/>
                <w:highlight w:val="lightGray"/>
              </w:rPr>
              <w:t>(0,1]</w:t>
            </w:r>
            <w:r w:rsidR="00C92DA6">
              <w:rPr>
                <w:sz w:val="18"/>
                <w:szCs w:val="18"/>
                <w:highlight w:val="lightGray"/>
              </w:rPr>
              <w:t>,</w:t>
            </w:r>
            <w:r w:rsidRPr="009318EE">
              <w:rPr>
                <w:sz w:val="18"/>
                <w:szCs w:val="18"/>
                <w:highlight w:val="lightGray"/>
              </w:rPr>
              <w:t xml:space="preserve"> default </w:t>
            </w:r>
            <w:r w:rsidR="0073784A">
              <w:rPr>
                <w:sz w:val="18"/>
                <w:szCs w:val="18"/>
                <w:highlight w:val="lightGray"/>
              </w:rPr>
              <w:t>[</w:t>
            </w:r>
            <w:r w:rsidRPr="009318EE">
              <w:rPr>
                <w:sz w:val="18"/>
                <w:szCs w:val="18"/>
                <w:highlight w:val="lightGray"/>
              </w:rPr>
              <w:t>1</w:t>
            </w:r>
            <w:r w:rsidR="0073784A">
              <w:rPr>
                <w:sz w:val="18"/>
                <w:szCs w:val="18"/>
                <w:highlight w:val="lightGray"/>
              </w:rPr>
              <w:t>]</w:t>
            </w:r>
          </w:p>
          <w:p w14:paraId="4AC43937" w14:textId="7F7E2844" w:rsidR="006F28AA" w:rsidRDefault="006F28AA" w:rsidP="006F28AA">
            <w:pPr>
              <w:ind w:firstLineChars="400" w:firstLine="720"/>
              <w:rPr>
                <w:sz w:val="18"/>
                <w:szCs w:val="18"/>
                <w:highlight w:val="lightGray"/>
              </w:rPr>
            </w:pPr>
            <w:r w:rsidRPr="00975449">
              <w:rPr>
                <w:sz w:val="18"/>
                <w:szCs w:val="18"/>
                <w:highlight w:val="lightGray"/>
              </w:rPr>
              <w:t>-</w:t>
            </w:r>
            <w:r>
              <w:rPr>
                <w:sz w:val="18"/>
                <w:szCs w:val="18"/>
                <w:highlight w:val="lightGray"/>
              </w:rPr>
              <w:t>q</w:t>
            </w:r>
            <w:r w:rsidRPr="00975449">
              <w:rPr>
                <w:sz w:val="18"/>
                <w:szCs w:val="18"/>
                <w:highlight w:val="lightGray"/>
              </w:rPr>
              <w:t xml:space="preserve">   </w:t>
            </w:r>
            <w:r w:rsidR="00C545A8">
              <w:rPr>
                <w:sz w:val="18"/>
                <w:szCs w:val="18"/>
                <w:highlight w:val="lightGray"/>
              </w:rPr>
              <w:t xml:space="preserve"> </w:t>
            </w:r>
            <w:r w:rsidRPr="00975449">
              <w:rPr>
                <w:sz w:val="18"/>
                <w:szCs w:val="18"/>
                <w:highlight w:val="lightGray"/>
              </w:rPr>
              <w:t xml:space="preserve">&lt;int&gt;    </w:t>
            </w:r>
            <w:r>
              <w:rPr>
                <w:sz w:val="18"/>
                <w:szCs w:val="18"/>
                <w:highlight w:val="lightGray"/>
              </w:rPr>
              <w:t xml:space="preserve">reads with quality lower than this will be filtered, default </w:t>
            </w:r>
            <w:r w:rsidRPr="00975449">
              <w:rPr>
                <w:sz w:val="18"/>
                <w:szCs w:val="18"/>
                <w:highlight w:val="lightGray"/>
              </w:rPr>
              <w:t>[10]</w:t>
            </w:r>
          </w:p>
          <w:p w14:paraId="093EC5C3" w14:textId="1C496ABA" w:rsidR="009318EE" w:rsidRPr="009318EE" w:rsidRDefault="009318EE" w:rsidP="009318EE">
            <w:pPr>
              <w:ind w:firstLineChars="400" w:firstLine="720"/>
              <w:rPr>
                <w:sz w:val="18"/>
                <w:szCs w:val="18"/>
                <w:highlight w:val="lightGray"/>
              </w:rPr>
            </w:pPr>
            <w:r w:rsidRPr="009318EE">
              <w:rPr>
                <w:sz w:val="18"/>
                <w:szCs w:val="18"/>
                <w:highlight w:val="lightGray"/>
              </w:rPr>
              <w:t>-</w:t>
            </w:r>
            <w:r w:rsidR="00B077A5">
              <w:rPr>
                <w:sz w:val="18"/>
                <w:szCs w:val="18"/>
                <w:highlight w:val="lightGray"/>
              </w:rPr>
              <w:t>c</w:t>
            </w:r>
            <w:r w:rsidRPr="009318EE">
              <w:rPr>
                <w:sz w:val="18"/>
                <w:szCs w:val="18"/>
                <w:highlight w:val="lightGray"/>
              </w:rPr>
              <w:t xml:space="preserve">    &lt;str&gt;   </w:t>
            </w:r>
            <w:r w:rsidR="003403C9">
              <w:rPr>
                <w:sz w:val="18"/>
                <w:szCs w:val="18"/>
                <w:highlight w:val="lightGray"/>
              </w:rPr>
              <w:t xml:space="preserve"> chromosome(s) to draw, delimited by comma. default </w:t>
            </w:r>
            <w:r w:rsidRPr="009318EE">
              <w:rPr>
                <w:sz w:val="18"/>
                <w:szCs w:val="18"/>
                <w:highlight w:val="lightGray"/>
              </w:rPr>
              <w:t>[</w:t>
            </w:r>
            <w:r w:rsidR="003403C9">
              <w:rPr>
                <w:sz w:val="18"/>
                <w:szCs w:val="18"/>
                <w:highlight w:val="lightGray"/>
              </w:rPr>
              <w:t>all chromosomes</w:t>
            </w:r>
            <w:r w:rsidRPr="009318EE">
              <w:rPr>
                <w:sz w:val="18"/>
                <w:szCs w:val="18"/>
                <w:highlight w:val="lightGray"/>
              </w:rPr>
              <w:t>]</w:t>
            </w:r>
          </w:p>
          <w:p w14:paraId="2F36E580" w14:textId="2B3CEE99" w:rsidR="006F28AA" w:rsidRDefault="006F28AA" w:rsidP="006F28AA">
            <w:pPr>
              <w:ind w:firstLineChars="400" w:firstLine="720"/>
              <w:rPr>
                <w:sz w:val="18"/>
                <w:szCs w:val="18"/>
                <w:highlight w:val="lightGray"/>
              </w:rPr>
            </w:pPr>
            <w:r>
              <w:rPr>
                <w:sz w:val="18"/>
                <w:szCs w:val="18"/>
                <w:highlight w:val="lightGray"/>
              </w:rPr>
              <w:t>-y</w:t>
            </w:r>
            <w:r w:rsidRPr="00975449">
              <w:rPr>
                <w:sz w:val="18"/>
                <w:szCs w:val="18"/>
                <w:highlight w:val="lightGray"/>
              </w:rPr>
              <w:t xml:space="preserve">  </w:t>
            </w:r>
            <w:r>
              <w:rPr>
                <w:sz w:val="18"/>
                <w:szCs w:val="18"/>
                <w:highlight w:val="lightGray"/>
              </w:rPr>
              <w:t xml:space="preserve">  </w:t>
            </w:r>
            <w:r w:rsidRPr="00975449">
              <w:rPr>
                <w:sz w:val="18"/>
                <w:szCs w:val="18"/>
                <w:highlight w:val="lightGray"/>
              </w:rPr>
              <w:t xml:space="preserve">&lt;int&gt;    </w:t>
            </w:r>
            <w:r>
              <w:rPr>
                <w:sz w:val="18"/>
                <w:szCs w:val="18"/>
                <w:highlight w:val="lightGray"/>
              </w:rPr>
              <w:t>maximum of</w:t>
            </w:r>
            <w:r w:rsidRPr="00975449">
              <w:rPr>
                <w:sz w:val="18"/>
                <w:szCs w:val="18"/>
                <w:highlight w:val="lightGray"/>
              </w:rPr>
              <w:t xml:space="preserve"> </w:t>
            </w:r>
            <w:r>
              <w:rPr>
                <w:sz w:val="18"/>
                <w:szCs w:val="18"/>
                <w:highlight w:val="lightGray"/>
              </w:rPr>
              <w:t>y</w:t>
            </w:r>
            <w:r w:rsidRPr="00975449">
              <w:rPr>
                <w:sz w:val="18"/>
                <w:szCs w:val="18"/>
                <w:highlight w:val="lightGray"/>
              </w:rPr>
              <w:t xml:space="preserve"> axis </w:t>
            </w:r>
            <w:r>
              <w:rPr>
                <w:sz w:val="18"/>
                <w:szCs w:val="18"/>
                <w:highlight w:val="lightGray"/>
              </w:rPr>
              <w:t xml:space="preserve">of the </w:t>
            </w:r>
            <w:r w:rsidRPr="00975449">
              <w:rPr>
                <w:sz w:val="18"/>
                <w:szCs w:val="18"/>
                <w:highlight w:val="lightGray"/>
              </w:rPr>
              <w:t>plot</w:t>
            </w:r>
            <w:r>
              <w:rPr>
                <w:sz w:val="18"/>
                <w:szCs w:val="18"/>
                <w:highlight w:val="lightGray"/>
              </w:rPr>
              <w:t xml:space="preserve">, default </w:t>
            </w:r>
            <w:r w:rsidRPr="00975449">
              <w:rPr>
                <w:sz w:val="18"/>
                <w:szCs w:val="18"/>
                <w:highlight w:val="lightGray"/>
              </w:rPr>
              <w:t>[</w:t>
            </w:r>
            <w:r>
              <w:rPr>
                <w:sz w:val="18"/>
                <w:szCs w:val="18"/>
                <w:highlight w:val="lightGray"/>
              </w:rPr>
              <w:t>4</w:t>
            </w:r>
            <w:r w:rsidRPr="00975449">
              <w:rPr>
                <w:sz w:val="18"/>
                <w:szCs w:val="18"/>
                <w:highlight w:val="lightGray"/>
              </w:rPr>
              <w:t>*mean</w:t>
            </w:r>
            <w:r>
              <w:rPr>
                <w:sz w:val="18"/>
                <w:szCs w:val="18"/>
                <w:highlight w:val="lightGray"/>
              </w:rPr>
              <w:t xml:space="preserve"> of depth</w:t>
            </w:r>
            <w:r w:rsidRPr="00975449">
              <w:rPr>
                <w:sz w:val="18"/>
                <w:szCs w:val="18"/>
                <w:highlight w:val="lightGray"/>
              </w:rPr>
              <w:t>]</w:t>
            </w:r>
          </w:p>
          <w:p w14:paraId="3B4CAEF7" w14:textId="77777777" w:rsidR="006F28AA" w:rsidRPr="00975449" w:rsidRDefault="006F28AA" w:rsidP="006F28AA">
            <w:pPr>
              <w:ind w:firstLineChars="400" w:firstLine="720"/>
              <w:rPr>
                <w:sz w:val="18"/>
                <w:szCs w:val="18"/>
                <w:highlight w:val="lightGray"/>
              </w:rPr>
            </w:pPr>
            <w:r w:rsidRPr="00975449">
              <w:rPr>
                <w:sz w:val="18"/>
                <w:szCs w:val="18"/>
                <w:highlight w:val="lightGray"/>
              </w:rPr>
              <w:t xml:space="preserve">-k             </w:t>
            </w:r>
            <w:r>
              <w:rPr>
                <w:sz w:val="18"/>
                <w:szCs w:val="18"/>
                <w:highlight w:val="lightGray"/>
              </w:rPr>
              <w:t>output the Rscript used to generate plots</w:t>
            </w:r>
          </w:p>
          <w:p w14:paraId="07E102A4" w14:textId="77777777" w:rsidR="006F28AA" w:rsidRPr="003E428C" w:rsidRDefault="006F28AA" w:rsidP="006F28AA">
            <w:pPr>
              <w:ind w:firstLineChars="400" w:firstLine="720"/>
              <w:rPr>
                <w:sz w:val="18"/>
                <w:szCs w:val="18"/>
                <w:highlight w:val="lightGray"/>
              </w:rPr>
            </w:pPr>
            <w:r w:rsidRPr="00935BA3">
              <w:rPr>
                <w:sz w:val="18"/>
                <w:szCs w:val="18"/>
                <w:highlight w:val="lightGray"/>
              </w:rPr>
              <w:t xml:space="preserve">-h             </w:t>
            </w:r>
            <w:r w:rsidRPr="00A826DE">
              <w:rPr>
                <w:sz w:val="18"/>
                <w:szCs w:val="18"/>
                <w:highlight w:val="lightGray"/>
              </w:rPr>
              <w:t>show more details for help</w:t>
            </w:r>
          </w:p>
          <w:p w14:paraId="1C9C3EB4" w14:textId="71AD26EB" w:rsidR="00494F58" w:rsidRPr="006F28AA" w:rsidRDefault="00494F58" w:rsidP="00975449">
            <w:pPr>
              <w:rPr>
                <w:b/>
              </w:rPr>
            </w:pPr>
          </w:p>
          <w:p w14:paraId="4C6C3B28" w14:textId="0FB7CA99" w:rsidR="007A75F3" w:rsidRDefault="007A75F3" w:rsidP="007A75F3">
            <w:pPr>
              <w:pStyle w:val="a8"/>
              <w:numPr>
                <w:ilvl w:val="0"/>
                <w:numId w:val="24"/>
              </w:numPr>
              <w:ind w:firstLineChars="0"/>
            </w:pPr>
            <w:r>
              <w:t>Depth</w:t>
            </w:r>
            <w:r w:rsidR="0059426F">
              <w:t>S</w:t>
            </w:r>
            <w:r w:rsidR="0059426F">
              <w:rPr>
                <w:rFonts w:hint="eastAsia"/>
              </w:rPr>
              <w:t>lide</w:t>
            </w:r>
            <w:r>
              <w:t xml:space="preserve"> -i </w:t>
            </w:r>
            <w:r w:rsidR="006A5092">
              <w:rPr>
                <w:rFonts w:hint="eastAsia"/>
              </w:rPr>
              <w:t>&lt;</w:t>
            </w:r>
            <w:r>
              <w:t>A.bam B.bam</w:t>
            </w:r>
            <w:r w:rsidR="006A5092">
              <w:t>&gt;</w:t>
            </w:r>
            <w:r>
              <w:t xml:space="preserve"> -r &lt;</w:t>
            </w:r>
            <w:r w:rsidR="004834A7" w:rsidRPr="00C545A8">
              <w:t>Ref.fa</w:t>
            </w:r>
            <w:r>
              <w:t>&gt; -o AAA -k -q Q</w:t>
            </w:r>
          </w:p>
          <w:p w14:paraId="6F263F0D" w14:textId="3B063C13" w:rsidR="007A75F3" w:rsidRDefault="007A75F3" w:rsidP="007A75F3">
            <w:pPr>
              <w:pStyle w:val="a8"/>
              <w:ind w:left="360" w:firstLineChars="0" w:firstLine="0"/>
            </w:pPr>
            <w:r>
              <w:t>Dept</w:t>
            </w:r>
            <w:r w:rsidR="00FE5D48">
              <w:t>hSlide</w:t>
            </w:r>
            <w:r>
              <w:t xml:space="preserve"> -l &lt;bam.list&gt; -r &lt;</w:t>
            </w:r>
            <w:r w:rsidR="004834A7" w:rsidRPr="00C545A8">
              <w:t>Ref.fa</w:t>
            </w:r>
            <w:r>
              <w:t>&gt; -o AAA -k -q Q</w:t>
            </w:r>
          </w:p>
          <w:p w14:paraId="294DC78A" w14:textId="77777777" w:rsidR="007A75F3" w:rsidRDefault="007A75F3" w:rsidP="007A75F3">
            <w:pPr>
              <w:pStyle w:val="a8"/>
              <w:ind w:left="360" w:firstLineChars="0" w:firstLine="0"/>
            </w:pPr>
            <w:r>
              <w:t>This will generate the plot of depth v.s GC content by window. The output file will be named with the prefix AAA and output to current directory.</w:t>
            </w:r>
          </w:p>
          <w:p w14:paraId="27ECCFAD" w14:textId="77777777" w:rsidR="007A75F3" w:rsidRDefault="007A75F3" w:rsidP="007A75F3">
            <w:pPr>
              <w:pStyle w:val="a8"/>
              <w:ind w:left="420" w:firstLineChars="0" w:firstLine="0"/>
            </w:pPr>
            <w:r>
              <w:t>(1.1) -l lists the input files. For example, if user has two input files A.bam and B.bam, bam.list should be formatted as:</w:t>
            </w:r>
          </w:p>
          <w:p w14:paraId="42E7F1D2" w14:textId="070845DB" w:rsidR="007A75F3" w:rsidRDefault="006A5092" w:rsidP="007A75F3">
            <w:pPr>
              <w:pStyle w:val="a8"/>
              <w:ind w:left="420" w:firstLineChars="0" w:firstLine="0"/>
            </w:pPr>
            <w:r>
              <w:t>./</w:t>
            </w:r>
            <w:r w:rsidR="007A75F3">
              <w:t>A.bam</w:t>
            </w:r>
          </w:p>
          <w:p w14:paraId="5734D430" w14:textId="569F7622" w:rsidR="007A75F3" w:rsidRDefault="006A5092" w:rsidP="007A75F3">
            <w:pPr>
              <w:pStyle w:val="a8"/>
              <w:ind w:left="420" w:firstLineChars="0" w:firstLine="0"/>
            </w:pPr>
            <w:r>
              <w:lastRenderedPageBreak/>
              <w:t>./</w:t>
            </w:r>
            <w:r w:rsidR="007A75F3">
              <w:t>B.bam</w:t>
            </w:r>
          </w:p>
          <w:p w14:paraId="20BD198B" w14:textId="77777777" w:rsidR="007A75F3" w:rsidRDefault="007A75F3" w:rsidP="007A75F3">
            <w:pPr>
              <w:pStyle w:val="a8"/>
              <w:ind w:left="420" w:firstLineChars="0" w:firstLine="0"/>
            </w:pPr>
            <w:r>
              <w:rPr>
                <w:rFonts w:hint="eastAsia"/>
              </w:rPr>
              <w:t>(</w:t>
            </w:r>
            <w:r>
              <w:t>1.2) the reads with quality lower than Q will be removed, default value of Q is 10.</w:t>
            </w:r>
          </w:p>
          <w:p w14:paraId="1189B6C0" w14:textId="77777777" w:rsidR="007A75F3" w:rsidRDefault="007A75F3" w:rsidP="007A75F3"/>
          <w:p w14:paraId="6B34A1A3" w14:textId="77777777" w:rsidR="007A75F3" w:rsidRDefault="007A75F3" w:rsidP="007A75F3">
            <w:pPr>
              <w:pStyle w:val="a8"/>
              <w:numPr>
                <w:ilvl w:val="0"/>
                <w:numId w:val="24"/>
              </w:numPr>
              <w:ind w:firstLineChars="0"/>
            </w:pPr>
            <w:r>
              <w:t>DepthGC -f &lt;</w:t>
            </w:r>
            <w:r w:rsidRPr="00764763">
              <w:t>DepthGC.wig.gz</w:t>
            </w:r>
            <w:r>
              <w:t>&gt; -o AAA -k -q Q</w:t>
            </w:r>
          </w:p>
          <w:p w14:paraId="5D29EBC4" w14:textId="77777777" w:rsidR="007A75F3" w:rsidRDefault="007A75F3" w:rsidP="007A75F3">
            <w:pPr>
              <w:pStyle w:val="a8"/>
              <w:ind w:left="360" w:firstLineChars="0" w:firstLine="0"/>
            </w:pPr>
            <w:r>
              <w:t xml:space="preserve">This operation is the same with the example above but with different input format. </w:t>
            </w:r>
          </w:p>
          <w:p w14:paraId="42F2E3D6" w14:textId="77777777" w:rsidR="00FF26D8" w:rsidRDefault="007A75F3" w:rsidP="00FF26D8">
            <w:pPr>
              <w:pStyle w:val="a8"/>
              <w:ind w:left="360" w:firstLineChars="0" w:firstLine="0"/>
            </w:pPr>
            <w:r>
              <w:rPr>
                <w:rFonts w:hint="eastAsia"/>
              </w:rPr>
              <w:t>(</w:t>
            </w:r>
            <w:r>
              <w:t>2.1) the input file &lt;</w:t>
            </w:r>
            <w:r w:rsidRPr="00764763">
              <w:t>DepthGC.wig.gz</w:t>
            </w:r>
            <w:r>
              <w:t>&gt; shows depth and GC content by window. User could get this file with the function Coverage in the Statistics module. Below is an example of the usage of this command. More details could be found with the -h in this command.</w:t>
            </w:r>
          </w:p>
          <w:p w14:paraId="64B01F27" w14:textId="2AC77C05" w:rsidR="009318EE" w:rsidRDefault="007A75F3" w:rsidP="00FF26D8">
            <w:pPr>
              <w:pStyle w:val="a8"/>
              <w:ind w:left="360" w:firstLineChars="0" w:firstLine="0"/>
            </w:pPr>
            <w:r w:rsidRPr="006B0FD7">
              <w:t>bamdeal statistics Coverage -</w:t>
            </w:r>
            <w:r>
              <w:t>i</w:t>
            </w:r>
            <w:r w:rsidRPr="006B0FD7">
              <w:t xml:space="preserve"> </w:t>
            </w:r>
            <w:r>
              <w:t xml:space="preserve">&lt;in.bam&gt; </w:t>
            </w:r>
            <w:r w:rsidRPr="006B0FD7">
              <w:t>-</w:t>
            </w:r>
            <w:r>
              <w:t>o AAA</w:t>
            </w:r>
            <w:r w:rsidRPr="006B0FD7">
              <w:t xml:space="preserve"> -</w:t>
            </w:r>
            <w:r w:rsidR="004834A7">
              <w:t>r</w:t>
            </w:r>
            <w:r>
              <w:t xml:space="preserve"> &lt;</w:t>
            </w:r>
            <w:r w:rsidR="004834A7">
              <w:t>R</w:t>
            </w:r>
            <w:r w:rsidR="004834A7">
              <w:rPr>
                <w:rFonts w:hint="eastAsia"/>
              </w:rPr>
              <w:t>ef.fa</w:t>
            </w:r>
            <w:r>
              <w:t>&gt;</w:t>
            </w:r>
          </w:p>
          <w:p w14:paraId="3E70097A" w14:textId="77777777" w:rsidR="00FF26D8" w:rsidRPr="00FF26D8" w:rsidRDefault="00FF26D8" w:rsidP="00FF26D8"/>
          <w:p w14:paraId="182D7799" w14:textId="6EE0072A" w:rsidR="00FF26D8" w:rsidRDefault="00FF26D8" w:rsidP="00FF26D8">
            <w:pPr>
              <w:pStyle w:val="a8"/>
              <w:numPr>
                <w:ilvl w:val="0"/>
                <w:numId w:val="24"/>
              </w:numPr>
              <w:ind w:firstLineChars="0"/>
            </w:pPr>
            <w:r>
              <w:t>DepthS</w:t>
            </w:r>
            <w:r>
              <w:rPr>
                <w:rFonts w:hint="eastAsia"/>
              </w:rPr>
              <w:t>lide</w:t>
            </w:r>
            <w:r>
              <w:t xml:space="preserve"> -i </w:t>
            </w:r>
            <w:r w:rsidR="006A5092">
              <w:t>&lt;</w:t>
            </w:r>
            <w:r>
              <w:t>A.bam B.bam</w:t>
            </w:r>
            <w:r w:rsidR="006A5092">
              <w:t>&gt;</w:t>
            </w:r>
            <w:r>
              <w:t xml:space="preserve"> -r &lt;</w:t>
            </w:r>
            <w:r w:rsidR="004834A7">
              <w:t>R</w:t>
            </w:r>
            <w:r w:rsidR="004834A7">
              <w:rPr>
                <w:rFonts w:hint="eastAsia"/>
              </w:rPr>
              <w:t>ef.</w:t>
            </w:r>
            <w:r w:rsidR="004834A7">
              <w:t>fa</w:t>
            </w:r>
            <w:r>
              <w:t>&gt; -o AAA -</w:t>
            </w:r>
            <w:r>
              <w:rPr>
                <w:rFonts w:hint="eastAsia"/>
              </w:rPr>
              <w:t>c</w:t>
            </w:r>
            <w:r>
              <w:t xml:space="preserve"> Chr1,Chr3</w:t>
            </w:r>
            <w:r w:rsidR="00C92DA6">
              <w:t xml:space="preserve"> -</w:t>
            </w:r>
            <w:r w:rsidR="00A84796">
              <w:t>s</w:t>
            </w:r>
            <w:r w:rsidR="00C92DA6">
              <w:t xml:space="preserve"> 0.2</w:t>
            </w:r>
          </w:p>
          <w:p w14:paraId="4906BDB4" w14:textId="77777777" w:rsidR="00C92DA6" w:rsidRDefault="00FF26D8" w:rsidP="00C92DA6">
            <w:pPr>
              <w:pStyle w:val="a8"/>
              <w:ind w:left="360" w:firstLineChars="0" w:firstLine="0"/>
            </w:pPr>
            <w:r>
              <w:t xml:space="preserve">This will generate the plot of depth v.s GC content </w:t>
            </w:r>
            <w:r w:rsidR="004D66FD">
              <w:t xml:space="preserve">of Chr1 and Chr3 </w:t>
            </w:r>
            <w:r>
              <w:t>by window. The output file will be named with the prefix AAA and output to current directory.</w:t>
            </w:r>
            <w:r w:rsidR="004D66FD">
              <w:t xml:space="preserve"> </w:t>
            </w:r>
          </w:p>
          <w:p w14:paraId="619FD6B0" w14:textId="5BDA9FD0" w:rsidR="00C92DA6" w:rsidRPr="00FF26D8" w:rsidRDefault="00C92DA6" w:rsidP="00C92DA6">
            <w:pPr>
              <w:pStyle w:val="a8"/>
              <w:ind w:left="360" w:firstLineChars="0" w:firstLine="0"/>
            </w:pPr>
            <w:r>
              <w:rPr>
                <w:rFonts w:hint="eastAsia"/>
              </w:rPr>
              <w:t>(</w:t>
            </w:r>
            <w:r>
              <w:t>3.1) with -</w:t>
            </w:r>
            <w:r w:rsidR="00A84796">
              <w:t>s</w:t>
            </w:r>
            <w:r>
              <w:t xml:space="preserve"> set as 0.2, every time </w:t>
            </w:r>
            <w:r w:rsidR="00921929">
              <w:t>it would move forward r*w (window size) bases to begin a new window. For example, if window size is 10000 by default, the first window wou</w:t>
            </w:r>
            <w:r w:rsidR="00A2220E">
              <w:t xml:space="preserve">ld start at site 1, the second window would start at </w:t>
            </w:r>
            <w:r w:rsidR="00EE698A">
              <w:t>site 2001 (</w:t>
            </w:r>
            <w:r w:rsidR="00A2220E">
              <w:t>1+10000*0.2=2001</w:t>
            </w:r>
            <w:r w:rsidR="00EE698A">
              <w:t>)</w:t>
            </w:r>
            <w:r w:rsidR="00A2220E">
              <w:t>, the third window would start at</w:t>
            </w:r>
            <w:r w:rsidR="00EE698A">
              <w:t xml:space="preserve"> site 4001 (</w:t>
            </w:r>
            <w:r w:rsidR="00A2220E">
              <w:t>2001+10000*0.2=4001</w:t>
            </w:r>
            <w:r w:rsidR="00EE698A">
              <w:t>)</w:t>
            </w:r>
            <w:r w:rsidR="00A2220E">
              <w:t>, and so on.</w:t>
            </w:r>
          </w:p>
        </w:tc>
      </w:tr>
    </w:tbl>
    <w:p w14:paraId="7C45A9FE" w14:textId="77777777" w:rsidR="00E0464A" w:rsidRPr="00EE698A" w:rsidRDefault="00E0464A"/>
    <w:sectPr w:rsidR="00E0464A" w:rsidRPr="00EE698A">
      <w:headerReference w:type="default" r:id="rId9"/>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4BA7" w16cex:dateUtc="2020-05-12T08:21:00Z"/>
  <w16cex:commentExtensible w16cex:durableId="22654D6A" w16cex:dateUtc="2020-05-12T08:29:00Z"/>
  <w16cex:commentExtensible w16cex:durableId="22654D54" w16cex:dateUtc="2020-05-12T08:29:00Z"/>
  <w16cex:commentExtensible w16cex:durableId="22654D04" w16cex:dateUtc="2020-05-12T08:27:00Z"/>
  <w16cex:commentExtensible w16cex:durableId="22654DBA" w16cex:dateUtc="2020-05-12T08:30:00Z"/>
  <w16cex:commentExtensible w16cex:durableId="22654E3E" w16cex:dateUtc="2020-05-12T08:33:00Z"/>
  <w16cex:commentExtensible w16cex:durableId="22654F65" w16cex:dateUtc="2020-05-12T08:37:00Z"/>
  <w16cex:commentExtensible w16cex:durableId="2265535C" w16cex:dateUtc="2020-05-12T08:54:00Z"/>
  <w16cex:commentExtensible w16cex:durableId="226555DA" w16cex:dateUtc="2020-05-12T09:05:00Z"/>
  <w16cex:commentExtensible w16cex:durableId="22655726" w16cex:dateUtc="2020-05-12T09:11:00Z"/>
  <w16cex:commentExtensible w16cex:durableId="22655796" w16cex:dateUtc="2020-05-12T09:12:00Z"/>
  <w16cex:commentExtensible w16cex:durableId="2265578D" w16cex:dateUtc="2020-05-12T09:12:00Z"/>
  <w16cex:commentExtensible w16cex:durableId="2265595C" w16cex:dateUtc="2020-05-12T09:20:00Z"/>
  <w16cex:commentExtensible w16cex:durableId="22655995" w16cex:dateUtc="2020-05-12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1B6A7" w16cid:durableId="227B6F80"/>
  <w16cid:commentId w16cid:paraId="24C83ED2" w16cid:durableId="227B70A1"/>
  <w16cid:commentId w16cid:paraId="338AC105" w16cid:durableId="227B6FB4"/>
  <w16cid:commentId w16cid:paraId="79F01674" w16cid:durableId="227B7BE2"/>
  <w16cid:commentId w16cid:paraId="06161099" w16cid:durableId="227B742B"/>
  <w16cid:commentId w16cid:paraId="05F036C4" w16cid:durableId="227B73D8"/>
  <w16cid:commentId w16cid:paraId="02C4DE33" w16cid:durableId="227B73DC"/>
  <w16cid:commentId w16cid:paraId="7FD67D64" w16cid:durableId="227B7C3B"/>
  <w16cid:commentId w16cid:paraId="12C40F86" w16cid:durableId="227B7C38"/>
  <w16cid:commentId w16cid:paraId="156E064C" w16cid:durableId="227B7C3F"/>
  <w16cid:commentId w16cid:paraId="4066BEB5" w16cid:durableId="227B7CB5"/>
  <w16cid:commentId w16cid:paraId="60166071" w16cid:durableId="227B7CD1"/>
  <w16cid:commentId w16cid:paraId="211262D3" w16cid:durableId="227B7CC3"/>
  <w16cid:commentId w16cid:paraId="6210EBC3" w16cid:durableId="227B7D20"/>
  <w16cid:commentId w16cid:paraId="0C753445" w16cid:durableId="227B7D30"/>
  <w16cid:commentId w16cid:paraId="7BA2226E" w16cid:durableId="227B7D33"/>
  <w16cid:commentId w16cid:paraId="643C8FF2" w16cid:durableId="227B7D77"/>
  <w16cid:commentId w16cid:paraId="36EBDD56" w16cid:durableId="227B7DE1"/>
  <w16cid:commentId w16cid:paraId="28BA0CF5" w16cid:durableId="227B7E65"/>
  <w16cid:commentId w16cid:paraId="1B67DDBB" w16cid:durableId="227B7E6B"/>
  <w16cid:commentId w16cid:paraId="1940AF6D" w16cid:durableId="227B80CE"/>
  <w16cid:commentId w16cid:paraId="6AE24F9B" w16cid:durableId="227B80D4"/>
  <w16cid:commentId w16cid:paraId="000F6535" w16cid:durableId="227B817B"/>
  <w16cid:commentId w16cid:paraId="434F1F25" w16cid:durableId="227B817F"/>
  <w16cid:commentId w16cid:paraId="3C46315E" w16cid:durableId="227B9424"/>
  <w16cid:commentId w16cid:paraId="2793E986" w16cid:durableId="227B942D"/>
  <w16cid:commentId w16cid:paraId="614158AC" w16cid:durableId="227B94E9"/>
  <w16cid:commentId w16cid:paraId="45D85730" w16cid:durableId="227B94E7"/>
  <w16cid:commentId w16cid:paraId="3888D932" w16cid:durableId="227B94E1"/>
  <w16cid:commentId w16cid:paraId="7B91C08A" w16cid:durableId="227B94BB"/>
  <w16cid:commentId w16cid:paraId="4BE744AC" w16cid:durableId="227B9584"/>
  <w16cid:commentId w16cid:paraId="54F032E1" w16cid:durableId="227B9656"/>
  <w16cid:commentId w16cid:paraId="056EE2EF" w16cid:durableId="227B96A2"/>
  <w16cid:commentId w16cid:paraId="148F0864" w16cid:durableId="227B96DC"/>
  <w16cid:commentId w16cid:paraId="4959C701" w16cid:durableId="227B971E"/>
  <w16cid:commentId w16cid:paraId="64D99D44" w16cid:durableId="227B9701"/>
  <w16cid:commentId w16cid:paraId="761B2D96" w16cid:durableId="227B9807"/>
  <w16cid:commentId w16cid:paraId="515302DD" w16cid:durableId="227B9875"/>
  <w16cid:commentId w16cid:paraId="72B56761" w16cid:durableId="227B98FD"/>
  <w16cid:commentId w16cid:paraId="7EBE7A5E" w16cid:durableId="227B9902"/>
  <w16cid:commentId w16cid:paraId="5CD0DBCB" w16cid:durableId="227B9976"/>
  <w16cid:commentId w16cid:paraId="53F2ED23" w16cid:durableId="227B9A5B"/>
  <w16cid:commentId w16cid:paraId="2C092E3A" w16cid:durableId="227B9A5E"/>
  <w16cid:commentId w16cid:paraId="5C1D27AE" w16cid:durableId="227B9ACC"/>
  <w16cid:commentId w16cid:paraId="0785753E" w16cid:durableId="227B9AD2"/>
  <w16cid:commentId w16cid:paraId="25DBBC0E" w16cid:durableId="227B9B28"/>
  <w16cid:commentId w16cid:paraId="3F719A6D" w16cid:durableId="227B9B15"/>
  <w16cid:commentId w16cid:paraId="2E4B02CF" w16cid:durableId="227B9B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BE129" w14:textId="77777777" w:rsidR="00BF2088" w:rsidRDefault="00BF2088" w:rsidP="00D74819">
      <w:r>
        <w:separator/>
      </w:r>
    </w:p>
  </w:endnote>
  <w:endnote w:type="continuationSeparator" w:id="0">
    <w:p w14:paraId="07E4A397" w14:textId="77777777" w:rsidR="00BF2088" w:rsidRDefault="00BF2088" w:rsidP="00D7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9BF7E" w14:textId="77777777" w:rsidR="00BF2088" w:rsidRDefault="00BF2088" w:rsidP="00D74819">
      <w:r>
        <w:separator/>
      </w:r>
    </w:p>
  </w:footnote>
  <w:footnote w:type="continuationSeparator" w:id="0">
    <w:p w14:paraId="45BCA76E" w14:textId="77777777" w:rsidR="00BF2088" w:rsidRDefault="00BF2088" w:rsidP="00D74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97357" w14:textId="77777777" w:rsidR="00CD3075" w:rsidRDefault="00CD3075" w:rsidP="00D2279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D37"/>
    <w:multiLevelType w:val="hybridMultilevel"/>
    <w:tmpl w:val="4942C1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430E45"/>
    <w:multiLevelType w:val="multilevel"/>
    <w:tmpl w:val="304667D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556CF2"/>
    <w:multiLevelType w:val="hybridMultilevel"/>
    <w:tmpl w:val="1F22E08C"/>
    <w:lvl w:ilvl="0" w:tplc="3FD8C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855E64"/>
    <w:multiLevelType w:val="multilevel"/>
    <w:tmpl w:val="D0B0ADF8"/>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3C1CB1"/>
    <w:multiLevelType w:val="hybridMultilevel"/>
    <w:tmpl w:val="08644E78"/>
    <w:lvl w:ilvl="0" w:tplc="A5ECF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363E8"/>
    <w:multiLevelType w:val="hybridMultilevel"/>
    <w:tmpl w:val="2C947A8A"/>
    <w:lvl w:ilvl="0" w:tplc="343AE1DA">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0F851A5C"/>
    <w:multiLevelType w:val="multilevel"/>
    <w:tmpl w:val="C2F26AFC"/>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1E675F"/>
    <w:multiLevelType w:val="multilevel"/>
    <w:tmpl w:val="C2F26AFC"/>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4C2BF0"/>
    <w:multiLevelType w:val="hybridMultilevel"/>
    <w:tmpl w:val="C78241D0"/>
    <w:lvl w:ilvl="0" w:tplc="5372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83001C"/>
    <w:multiLevelType w:val="hybridMultilevel"/>
    <w:tmpl w:val="5852C6BC"/>
    <w:lvl w:ilvl="0" w:tplc="9A3A17FA">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1810BA"/>
    <w:multiLevelType w:val="multilevel"/>
    <w:tmpl w:val="C2F26AFC"/>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7F52C5E"/>
    <w:multiLevelType w:val="hybridMultilevel"/>
    <w:tmpl w:val="95987178"/>
    <w:lvl w:ilvl="0" w:tplc="2F3C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5A40C1"/>
    <w:multiLevelType w:val="hybridMultilevel"/>
    <w:tmpl w:val="758AC114"/>
    <w:lvl w:ilvl="0" w:tplc="63BA2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962DA9"/>
    <w:multiLevelType w:val="hybridMultilevel"/>
    <w:tmpl w:val="958824D2"/>
    <w:lvl w:ilvl="0" w:tplc="765E5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FE1113"/>
    <w:multiLevelType w:val="hybridMultilevel"/>
    <w:tmpl w:val="9A0AE56A"/>
    <w:lvl w:ilvl="0" w:tplc="4D367810">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98526C"/>
    <w:multiLevelType w:val="hybridMultilevel"/>
    <w:tmpl w:val="4120CE50"/>
    <w:lvl w:ilvl="0" w:tplc="AB7EB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864D5"/>
    <w:multiLevelType w:val="hybridMultilevel"/>
    <w:tmpl w:val="9AFC3DC2"/>
    <w:lvl w:ilvl="0" w:tplc="B3F2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B16E11"/>
    <w:multiLevelType w:val="hybridMultilevel"/>
    <w:tmpl w:val="ADFC433E"/>
    <w:lvl w:ilvl="0" w:tplc="69A2E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D175C1"/>
    <w:multiLevelType w:val="hybridMultilevel"/>
    <w:tmpl w:val="FAF2AD9E"/>
    <w:lvl w:ilvl="0" w:tplc="B0D8BA56">
      <w:start w:val="1"/>
      <w:numFmt w:val="decimal"/>
      <w:lvlText w:val="%1."/>
      <w:lvlJc w:val="left"/>
      <w:pPr>
        <w:ind w:left="360" w:hanging="360"/>
      </w:pPr>
      <w:rPr>
        <w:rFonts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B435EE"/>
    <w:multiLevelType w:val="hybridMultilevel"/>
    <w:tmpl w:val="286C17D4"/>
    <w:lvl w:ilvl="0" w:tplc="E25C9F56">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124CCF"/>
    <w:multiLevelType w:val="hybridMultilevel"/>
    <w:tmpl w:val="3FC8477C"/>
    <w:lvl w:ilvl="0" w:tplc="388EF75C">
      <w:numFmt w:val="decimal"/>
      <w:lvlText w:val="%1."/>
      <w:lvlJc w:val="left"/>
      <w:pPr>
        <w:ind w:left="2100" w:hanging="21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8D79C1"/>
    <w:multiLevelType w:val="hybridMultilevel"/>
    <w:tmpl w:val="78E8DBC2"/>
    <w:lvl w:ilvl="0" w:tplc="3D545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270495"/>
    <w:multiLevelType w:val="hybridMultilevel"/>
    <w:tmpl w:val="F29E58C8"/>
    <w:lvl w:ilvl="0" w:tplc="BB260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433353"/>
    <w:multiLevelType w:val="hybridMultilevel"/>
    <w:tmpl w:val="9EB2A80E"/>
    <w:lvl w:ilvl="0" w:tplc="CC6E25E8">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4" w15:restartNumberingAfterBreak="0">
    <w:nsid w:val="53552E74"/>
    <w:multiLevelType w:val="hybridMultilevel"/>
    <w:tmpl w:val="5900DDAA"/>
    <w:lvl w:ilvl="0" w:tplc="C0643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C014ED"/>
    <w:multiLevelType w:val="hybridMultilevel"/>
    <w:tmpl w:val="DD78E556"/>
    <w:lvl w:ilvl="0" w:tplc="84064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9863AE"/>
    <w:multiLevelType w:val="hybridMultilevel"/>
    <w:tmpl w:val="F08851F8"/>
    <w:lvl w:ilvl="0" w:tplc="3EB07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95590F"/>
    <w:multiLevelType w:val="hybridMultilevel"/>
    <w:tmpl w:val="4E1639E8"/>
    <w:lvl w:ilvl="0" w:tplc="DB40C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4953C7"/>
    <w:multiLevelType w:val="multilevel"/>
    <w:tmpl w:val="C2F26AFC"/>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C63146D"/>
    <w:multiLevelType w:val="hybridMultilevel"/>
    <w:tmpl w:val="1CECE5B2"/>
    <w:lvl w:ilvl="0" w:tplc="90BE6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BB771C"/>
    <w:multiLevelType w:val="hybridMultilevel"/>
    <w:tmpl w:val="A3D47EE2"/>
    <w:lvl w:ilvl="0" w:tplc="92BEF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827CBA"/>
    <w:multiLevelType w:val="hybridMultilevel"/>
    <w:tmpl w:val="99A84470"/>
    <w:lvl w:ilvl="0" w:tplc="DE923E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DB57A0"/>
    <w:multiLevelType w:val="multilevel"/>
    <w:tmpl w:val="B170CC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FF2DAE"/>
    <w:multiLevelType w:val="hybridMultilevel"/>
    <w:tmpl w:val="17B4C2A4"/>
    <w:lvl w:ilvl="0" w:tplc="64184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BD25E1"/>
    <w:multiLevelType w:val="hybridMultilevel"/>
    <w:tmpl w:val="BD0E637E"/>
    <w:lvl w:ilvl="0" w:tplc="151420F6">
      <w:start w:val="1"/>
      <w:numFmt w:val="decimal"/>
      <w:lvlText w:val="%1."/>
      <w:lvlJc w:val="left"/>
      <w:pPr>
        <w:ind w:left="360" w:hanging="360"/>
      </w:pPr>
      <w:rPr>
        <w:rFonts w:hint="default"/>
      </w:rPr>
    </w:lvl>
    <w:lvl w:ilvl="1" w:tplc="71A89DC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003594"/>
    <w:multiLevelType w:val="multilevel"/>
    <w:tmpl w:val="5A2EE88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659027D"/>
    <w:multiLevelType w:val="hybridMultilevel"/>
    <w:tmpl w:val="560C6614"/>
    <w:lvl w:ilvl="0" w:tplc="FB1C2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01539F"/>
    <w:multiLevelType w:val="hybridMultilevel"/>
    <w:tmpl w:val="4942C1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2D428F"/>
    <w:multiLevelType w:val="hybridMultilevel"/>
    <w:tmpl w:val="039CE0F4"/>
    <w:lvl w:ilvl="0" w:tplc="ECD69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2"/>
  </w:num>
  <w:num w:numId="3">
    <w:abstractNumId w:val="24"/>
  </w:num>
  <w:num w:numId="4">
    <w:abstractNumId w:val="15"/>
  </w:num>
  <w:num w:numId="5">
    <w:abstractNumId w:val="29"/>
  </w:num>
  <w:num w:numId="6">
    <w:abstractNumId w:val="38"/>
  </w:num>
  <w:num w:numId="7">
    <w:abstractNumId w:val="34"/>
  </w:num>
  <w:num w:numId="8">
    <w:abstractNumId w:val="6"/>
  </w:num>
  <w:num w:numId="9">
    <w:abstractNumId w:val="1"/>
  </w:num>
  <w:num w:numId="10">
    <w:abstractNumId w:val="7"/>
  </w:num>
  <w:num w:numId="11">
    <w:abstractNumId w:val="12"/>
  </w:num>
  <w:num w:numId="12">
    <w:abstractNumId w:val="28"/>
  </w:num>
  <w:num w:numId="13">
    <w:abstractNumId w:val="23"/>
  </w:num>
  <w:num w:numId="14">
    <w:abstractNumId w:val="5"/>
  </w:num>
  <w:num w:numId="15">
    <w:abstractNumId w:val="16"/>
  </w:num>
  <w:num w:numId="16">
    <w:abstractNumId w:val="27"/>
  </w:num>
  <w:num w:numId="17">
    <w:abstractNumId w:val="2"/>
  </w:num>
  <w:num w:numId="18">
    <w:abstractNumId w:val="10"/>
  </w:num>
  <w:num w:numId="19">
    <w:abstractNumId w:val="33"/>
  </w:num>
  <w:num w:numId="20">
    <w:abstractNumId w:val="0"/>
  </w:num>
  <w:num w:numId="21">
    <w:abstractNumId w:val="30"/>
  </w:num>
  <w:num w:numId="22">
    <w:abstractNumId w:val="4"/>
  </w:num>
  <w:num w:numId="23">
    <w:abstractNumId w:val="26"/>
  </w:num>
  <w:num w:numId="24">
    <w:abstractNumId w:val="11"/>
  </w:num>
  <w:num w:numId="25">
    <w:abstractNumId w:val="31"/>
  </w:num>
  <w:num w:numId="26">
    <w:abstractNumId w:val="37"/>
  </w:num>
  <w:num w:numId="27">
    <w:abstractNumId w:val="14"/>
  </w:num>
  <w:num w:numId="28">
    <w:abstractNumId w:val="9"/>
  </w:num>
  <w:num w:numId="29">
    <w:abstractNumId w:val="19"/>
  </w:num>
  <w:num w:numId="30">
    <w:abstractNumId w:val="25"/>
  </w:num>
  <w:num w:numId="31">
    <w:abstractNumId w:val="3"/>
  </w:num>
  <w:num w:numId="32">
    <w:abstractNumId w:val="17"/>
  </w:num>
  <w:num w:numId="33">
    <w:abstractNumId w:val="13"/>
  </w:num>
  <w:num w:numId="34">
    <w:abstractNumId w:val="35"/>
  </w:num>
  <w:num w:numId="35">
    <w:abstractNumId w:val="32"/>
  </w:num>
  <w:num w:numId="36">
    <w:abstractNumId w:val="18"/>
  </w:num>
  <w:num w:numId="37">
    <w:abstractNumId w:val="8"/>
  </w:num>
  <w:num w:numId="38">
    <w:abstractNumId w:val="36"/>
  </w:num>
  <w:num w:numId="3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尹立新(Lixin Yin)">
    <w15:presenceInfo w15:providerId="AD" w15:userId="S::yinlixin@genomics.cn::d1682e50-fb14-4a95-9a73-58b8a56c85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3MTUwNDYxNDE2NrZU0lEKTi0uzszPAykwqgUACZFMMywAAAA="/>
  </w:docVars>
  <w:rsids>
    <w:rsidRoot w:val="0097276B"/>
    <w:rsid w:val="0000784D"/>
    <w:rsid w:val="0002056C"/>
    <w:rsid w:val="00030390"/>
    <w:rsid w:val="000342E4"/>
    <w:rsid w:val="00034ED4"/>
    <w:rsid w:val="0004574A"/>
    <w:rsid w:val="00046EBC"/>
    <w:rsid w:val="000603C5"/>
    <w:rsid w:val="000611A3"/>
    <w:rsid w:val="00066586"/>
    <w:rsid w:val="0006787D"/>
    <w:rsid w:val="00071A23"/>
    <w:rsid w:val="00074C8A"/>
    <w:rsid w:val="00074F59"/>
    <w:rsid w:val="00077F68"/>
    <w:rsid w:val="000834C2"/>
    <w:rsid w:val="00097BE4"/>
    <w:rsid w:val="000A06A6"/>
    <w:rsid w:val="000B790E"/>
    <w:rsid w:val="000B7EB7"/>
    <w:rsid w:val="000E2A64"/>
    <w:rsid w:val="000E628D"/>
    <w:rsid w:val="000F1D78"/>
    <w:rsid w:val="001068E6"/>
    <w:rsid w:val="001072C2"/>
    <w:rsid w:val="0011434C"/>
    <w:rsid w:val="0011492E"/>
    <w:rsid w:val="00116FF1"/>
    <w:rsid w:val="00123A7E"/>
    <w:rsid w:val="00124145"/>
    <w:rsid w:val="00124944"/>
    <w:rsid w:val="00126BF1"/>
    <w:rsid w:val="00127A89"/>
    <w:rsid w:val="001332CA"/>
    <w:rsid w:val="00142CDF"/>
    <w:rsid w:val="00145D1D"/>
    <w:rsid w:val="001530C6"/>
    <w:rsid w:val="00154D66"/>
    <w:rsid w:val="001669C8"/>
    <w:rsid w:val="001704FE"/>
    <w:rsid w:val="00171CA2"/>
    <w:rsid w:val="00173909"/>
    <w:rsid w:val="00174AB7"/>
    <w:rsid w:val="00186820"/>
    <w:rsid w:val="0018713A"/>
    <w:rsid w:val="0019252A"/>
    <w:rsid w:val="00196381"/>
    <w:rsid w:val="00196937"/>
    <w:rsid w:val="00196DB1"/>
    <w:rsid w:val="001A1ACC"/>
    <w:rsid w:val="001A5696"/>
    <w:rsid w:val="001B1FC1"/>
    <w:rsid w:val="001C6D27"/>
    <w:rsid w:val="001D0B9A"/>
    <w:rsid w:val="001D6CF9"/>
    <w:rsid w:val="001E09D5"/>
    <w:rsid w:val="001E21F2"/>
    <w:rsid w:val="001F1E98"/>
    <w:rsid w:val="001F3A2B"/>
    <w:rsid w:val="00216AB0"/>
    <w:rsid w:val="0022079A"/>
    <w:rsid w:val="00225FBA"/>
    <w:rsid w:val="0023405A"/>
    <w:rsid w:val="00240FA4"/>
    <w:rsid w:val="00246886"/>
    <w:rsid w:val="00253401"/>
    <w:rsid w:val="002602C6"/>
    <w:rsid w:val="00260F60"/>
    <w:rsid w:val="002629EB"/>
    <w:rsid w:val="0026788F"/>
    <w:rsid w:val="00270120"/>
    <w:rsid w:val="0029019C"/>
    <w:rsid w:val="002931A6"/>
    <w:rsid w:val="00296DDE"/>
    <w:rsid w:val="002A07A2"/>
    <w:rsid w:val="002A0E69"/>
    <w:rsid w:val="002B21A2"/>
    <w:rsid w:val="002B2A03"/>
    <w:rsid w:val="002D17D5"/>
    <w:rsid w:val="002D3163"/>
    <w:rsid w:val="002D32AC"/>
    <w:rsid w:val="002D4B20"/>
    <w:rsid w:val="002E60D1"/>
    <w:rsid w:val="0030341E"/>
    <w:rsid w:val="0030636B"/>
    <w:rsid w:val="00306645"/>
    <w:rsid w:val="003322A9"/>
    <w:rsid w:val="00332872"/>
    <w:rsid w:val="00333932"/>
    <w:rsid w:val="00333976"/>
    <w:rsid w:val="003340FF"/>
    <w:rsid w:val="0033466A"/>
    <w:rsid w:val="00334A87"/>
    <w:rsid w:val="0033542B"/>
    <w:rsid w:val="00337E8F"/>
    <w:rsid w:val="003403C9"/>
    <w:rsid w:val="00362183"/>
    <w:rsid w:val="00372234"/>
    <w:rsid w:val="003745E8"/>
    <w:rsid w:val="0037526E"/>
    <w:rsid w:val="00382594"/>
    <w:rsid w:val="00383FAF"/>
    <w:rsid w:val="00390EEB"/>
    <w:rsid w:val="00392BE8"/>
    <w:rsid w:val="003938A1"/>
    <w:rsid w:val="00393BEE"/>
    <w:rsid w:val="00393E78"/>
    <w:rsid w:val="003A0FE8"/>
    <w:rsid w:val="003A34CC"/>
    <w:rsid w:val="003A4D75"/>
    <w:rsid w:val="003B2007"/>
    <w:rsid w:val="003C6E5B"/>
    <w:rsid w:val="003C7C30"/>
    <w:rsid w:val="003D3C8B"/>
    <w:rsid w:val="003D73D9"/>
    <w:rsid w:val="003E428C"/>
    <w:rsid w:val="003F04AF"/>
    <w:rsid w:val="003F1DC9"/>
    <w:rsid w:val="003F38B1"/>
    <w:rsid w:val="00404255"/>
    <w:rsid w:val="004058A7"/>
    <w:rsid w:val="0040642A"/>
    <w:rsid w:val="00411C31"/>
    <w:rsid w:val="00414A86"/>
    <w:rsid w:val="00421208"/>
    <w:rsid w:val="00421868"/>
    <w:rsid w:val="004269DA"/>
    <w:rsid w:val="00426D70"/>
    <w:rsid w:val="004327B0"/>
    <w:rsid w:val="00435102"/>
    <w:rsid w:val="004418E9"/>
    <w:rsid w:val="004444C0"/>
    <w:rsid w:val="00445CFC"/>
    <w:rsid w:val="004523DB"/>
    <w:rsid w:val="004674FB"/>
    <w:rsid w:val="00467627"/>
    <w:rsid w:val="004764B4"/>
    <w:rsid w:val="00477A49"/>
    <w:rsid w:val="004834A7"/>
    <w:rsid w:val="0048640A"/>
    <w:rsid w:val="00486829"/>
    <w:rsid w:val="00490BAA"/>
    <w:rsid w:val="004921AA"/>
    <w:rsid w:val="00492FCD"/>
    <w:rsid w:val="00494F58"/>
    <w:rsid w:val="004A18D3"/>
    <w:rsid w:val="004A2ED4"/>
    <w:rsid w:val="004A42B6"/>
    <w:rsid w:val="004A659B"/>
    <w:rsid w:val="004B3152"/>
    <w:rsid w:val="004B5757"/>
    <w:rsid w:val="004B76EF"/>
    <w:rsid w:val="004C0892"/>
    <w:rsid w:val="004C46AA"/>
    <w:rsid w:val="004C52A7"/>
    <w:rsid w:val="004C6063"/>
    <w:rsid w:val="004C60C1"/>
    <w:rsid w:val="004D66FD"/>
    <w:rsid w:val="004F3B5C"/>
    <w:rsid w:val="004F4D91"/>
    <w:rsid w:val="004F6FC7"/>
    <w:rsid w:val="004F7AC0"/>
    <w:rsid w:val="0050243B"/>
    <w:rsid w:val="00512B34"/>
    <w:rsid w:val="00531AD8"/>
    <w:rsid w:val="005359FB"/>
    <w:rsid w:val="00535E12"/>
    <w:rsid w:val="005463E7"/>
    <w:rsid w:val="00561A01"/>
    <w:rsid w:val="005672F0"/>
    <w:rsid w:val="00567335"/>
    <w:rsid w:val="005716C0"/>
    <w:rsid w:val="00572DDD"/>
    <w:rsid w:val="00580A06"/>
    <w:rsid w:val="00583413"/>
    <w:rsid w:val="00584EB5"/>
    <w:rsid w:val="0059426F"/>
    <w:rsid w:val="005942F1"/>
    <w:rsid w:val="00595CD5"/>
    <w:rsid w:val="00597B12"/>
    <w:rsid w:val="005A0425"/>
    <w:rsid w:val="005A082E"/>
    <w:rsid w:val="005A64E7"/>
    <w:rsid w:val="005A6AD8"/>
    <w:rsid w:val="005A72C7"/>
    <w:rsid w:val="005B3742"/>
    <w:rsid w:val="005C1578"/>
    <w:rsid w:val="005C1D72"/>
    <w:rsid w:val="005C3784"/>
    <w:rsid w:val="005C3A40"/>
    <w:rsid w:val="005C4128"/>
    <w:rsid w:val="005E0697"/>
    <w:rsid w:val="005E1C7F"/>
    <w:rsid w:val="005E5375"/>
    <w:rsid w:val="005E65C4"/>
    <w:rsid w:val="005F0106"/>
    <w:rsid w:val="005F0B6E"/>
    <w:rsid w:val="005F2340"/>
    <w:rsid w:val="006003E1"/>
    <w:rsid w:val="00601242"/>
    <w:rsid w:val="00602AFC"/>
    <w:rsid w:val="006125D1"/>
    <w:rsid w:val="00612965"/>
    <w:rsid w:val="00625FA8"/>
    <w:rsid w:val="006442DC"/>
    <w:rsid w:val="00651002"/>
    <w:rsid w:val="00651DFD"/>
    <w:rsid w:val="006648AB"/>
    <w:rsid w:val="006745C7"/>
    <w:rsid w:val="00677659"/>
    <w:rsid w:val="00683716"/>
    <w:rsid w:val="00683EED"/>
    <w:rsid w:val="00691907"/>
    <w:rsid w:val="00691E60"/>
    <w:rsid w:val="00694963"/>
    <w:rsid w:val="006964FD"/>
    <w:rsid w:val="006A5092"/>
    <w:rsid w:val="006A7E71"/>
    <w:rsid w:val="006B0FD7"/>
    <w:rsid w:val="006B56AA"/>
    <w:rsid w:val="006B5903"/>
    <w:rsid w:val="006D4454"/>
    <w:rsid w:val="006D44A6"/>
    <w:rsid w:val="006E627C"/>
    <w:rsid w:val="006F28AA"/>
    <w:rsid w:val="006F4D74"/>
    <w:rsid w:val="006F5A84"/>
    <w:rsid w:val="006F6011"/>
    <w:rsid w:val="006F7207"/>
    <w:rsid w:val="006F7846"/>
    <w:rsid w:val="00703E1C"/>
    <w:rsid w:val="00705E5F"/>
    <w:rsid w:val="0071022D"/>
    <w:rsid w:val="007159FE"/>
    <w:rsid w:val="007174AA"/>
    <w:rsid w:val="00724D49"/>
    <w:rsid w:val="00735761"/>
    <w:rsid w:val="0073784A"/>
    <w:rsid w:val="00744544"/>
    <w:rsid w:val="007504D0"/>
    <w:rsid w:val="00762CE5"/>
    <w:rsid w:val="00764763"/>
    <w:rsid w:val="00785330"/>
    <w:rsid w:val="00791828"/>
    <w:rsid w:val="007940C4"/>
    <w:rsid w:val="007A168D"/>
    <w:rsid w:val="007A3E1C"/>
    <w:rsid w:val="007A44FE"/>
    <w:rsid w:val="007A53C7"/>
    <w:rsid w:val="007A75F3"/>
    <w:rsid w:val="007B44CC"/>
    <w:rsid w:val="007C18B2"/>
    <w:rsid w:val="007C1A6F"/>
    <w:rsid w:val="007C4798"/>
    <w:rsid w:val="007E1775"/>
    <w:rsid w:val="007E58C7"/>
    <w:rsid w:val="007F017A"/>
    <w:rsid w:val="007F2FC7"/>
    <w:rsid w:val="007F3A67"/>
    <w:rsid w:val="0080038A"/>
    <w:rsid w:val="0080125A"/>
    <w:rsid w:val="00801441"/>
    <w:rsid w:val="008017EA"/>
    <w:rsid w:val="00803309"/>
    <w:rsid w:val="008043A6"/>
    <w:rsid w:val="008044DA"/>
    <w:rsid w:val="00806292"/>
    <w:rsid w:val="00807F82"/>
    <w:rsid w:val="00811D21"/>
    <w:rsid w:val="0081503F"/>
    <w:rsid w:val="008233DE"/>
    <w:rsid w:val="008241E7"/>
    <w:rsid w:val="008340DC"/>
    <w:rsid w:val="00836499"/>
    <w:rsid w:val="0083680D"/>
    <w:rsid w:val="008405E2"/>
    <w:rsid w:val="00842435"/>
    <w:rsid w:val="0084381C"/>
    <w:rsid w:val="00843EC8"/>
    <w:rsid w:val="0085523A"/>
    <w:rsid w:val="0086206A"/>
    <w:rsid w:val="0086672F"/>
    <w:rsid w:val="00870C12"/>
    <w:rsid w:val="00875D2F"/>
    <w:rsid w:val="008905E4"/>
    <w:rsid w:val="0089147A"/>
    <w:rsid w:val="008926CF"/>
    <w:rsid w:val="008951EA"/>
    <w:rsid w:val="00895ED7"/>
    <w:rsid w:val="00897611"/>
    <w:rsid w:val="00897CAA"/>
    <w:rsid w:val="008A1F4C"/>
    <w:rsid w:val="008B0091"/>
    <w:rsid w:val="008B22D1"/>
    <w:rsid w:val="008B77CB"/>
    <w:rsid w:val="008C525D"/>
    <w:rsid w:val="008C553F"/>
    <w:rsid w:val="008D30EE"/>
    <w:rsid w:val="008D35EF"/>
    <w:rsid w:val="008D7F15"/>
    <w:rsid w:val="008E31DC"/>
    <w:rsid w:val="008E76CB"/>
    <w:rsid w:val="008F026C"/>
    <w:rsid w:val="008F2064"/>
    <w:rsid w:val="008F3DE1"/>
    <w:rsid w:val="00901FA6"/>
    <w:rsid w:val="00907F36"/>
    <w:rsid w:val="0091234F"/>
    <w:rsid w:val="0091301E"/>
    <w:rsid w:val="00913051"/>
    <w:rsid w:val="00914770"/>
    <w:rsid w:val="00920E54"/>
    <w:rsid w:val="00921929"/>
    <w:rsid w:val="009237BF"/>
    <w:rsid w:val="009318EE"/>
    <w:rsid w:val="00935BA3"/>
    <w:rsid w:val="00937B54"/>
    <w:rsid w:val="0094213F"/>
    <w:rsid w:val="00943EE6"/>
    <w:rsid w:val="00943F26"/>
    <w:rsid w:val="00954E29"/>
    <w:rsid w:val="00955461"/>
    <w:rsid w:val="00957177"/>
    <w:rsid w:val="0097276B"/>
    <w:rsid w:val="00972772"/>
    <w:rsid w:val="00975449"/>
    <w:rsid w:val="0097687C"/>
    <w:rsid w:val="009770FC"/>
    <w:rsid w:val="009863B5"/>
    <w:rsid w:val="0098655A"/>
    <w:rsid w:val="009877CF"/>
    <w:rsid w:val="00990A87"/>
    <w:rsid w:val="009A1167"/>
    <w:rsid w:val="009A21A9"/>
    <w:rsid w:val="009A77E6"/>
    <w:rsid w:val="009B3037"/>
    <w:rsid w:val="009B703A"/>
    <w:rsid w:val="009C1377"/>
    <w:rsid w:val="009C577F"/>
    <w:rsid w:val="009C6585"/>
    <w:rsid w:val="009D19C7"/>
    <w:rsid w:val="009D1E27"/>
    <w:rsid w:val="009E2FDC"/>
    <w:rsid w:val="009F1ABB"/>
    <w:rsid w:val="009F3350"/>
    <w:rsid w:val="009F5A79"/>
    <w:rsid w:val="009F5F8F"/>
    <w:rsid w:val="009F6444"/>
    <w:rsid w:val="00A02CD0"/>
    <w:rsid w:val="00A05075"/>
    <w:rsid w:val="00A15652"/>
    <w:rsid w:val="00A157D3"/>
    <w:rsid w:val="00A158D5"/>
    <w:rsid w:val="00A2220E"/>
    <w:rsid w:val="00A2502B"/>
    <w:rsid w:val="00A2514D"/>
    <w:rsid w:val="00A36629"/>
    <w:rsid w:val="00A36C3C"/>
    <w:rsid w:val="00A37935"/>
    <w:rsid w:val="00A45A46"/>
    <w:rsid w:val="00A46239"/>
    <w:rsid w:val="00A4637F"/>
    <w:rsid w:val="00A51CD2"/>
    <w:rsid w:val="00A53F30"/>
    <w:rsid w:val="00A577FF"/>
    <w:rsid w:val="00A57CDA"/>
    <w:rsid w:val="00A71173"/>
    <w:rsid w:val="00A73ACE"/>
    <w:rsid w:val="00A80B66"/>
    <w:rsid w:val="00A8337D"/>
    <w:rsid w:val="00A846ED"/>
    <w:rsid w:val="00A84796"/>
    <w:rsid w:val="00A90AEC"/>
    <w:rsid w:val="00A90E34"/>
    <w:rsid w:val="00A9683F"/>
    <w:rsid w:val="00AA0047"/>
    <w:rsid w:val="00AA0ACD"/>
    <w:rsid w:val="00AA310A"/>
    <w:rsid w:val="00AA6FAC"/>
    <w:rsid w:val="00AB5A9F"/>
    <w:rsid w:val="00AC7E75"/>
    <w:rsid w:val="00AD1968"/>
    <w:rsid w:val="00AD1A1D"/>
    <w:rsid w:val="00AD1A2E"/>
    <w:rsid w:val="00AD5E0D"/>
    <w:rsid w:val="00AD64DE"/>
    <w:rsid w:val="00AE1546"/>
    <w:rsid w:val="00AE3DBD"/>
    <w:rsid w:val="00AE57EB"/>
    <w:rsid w:val="00AF2D4C"/>
    <w:rsid w:val="00AF697C"/>
    <w:rsid w:val="00B0148D"/>
    <w:rsid w:val="00B077A5"/>
    <w:rsid w:val="00B12EA5"/>
    <w:rsid w:val="00B21C95"/>
    <w:rsid w:val="00B25919"/>
    <w:rsid w:val="00B30035"/>
    <w:rsid w:val="00B35F51"/>
    <w:rsid w:val="00B525A5"/>
    <w:rsid w:val="00B5690E"/>
    <w:rsid w:val="00B64E96"/>
    <w:rsid w:val="00B73F1A"/>
    <w:rsid w:val="00B8496C"/>
    <w:rsid w:val="00B854C4"/>
    <w:rsid w:val="00B85F75"/>
    <w:rsid w:val="00B91295"/>
    <w:rsid w:val="00B927CB"/>
    <w:rsid w:val="00B927F9"/>
    <w:rsid w:val="00B94465"/>
    <w:rsid w:val="00B95174"/>
    <w:rsid w:val="00BA14AD"/>
    <w:rsid w:val="00BB32CE"/>
    <w:rsid w:val="00BB70DA"/>
    <w:rsid w:val="00BC07EE"/>
    <w:rsid w:val="00BC2B4E"/>
    <w:rsid w:val="00BD5443"/>
    <w:rsid w:val="00BD5695"/>
    <w:rsid w:val="00BE0BD4"/>
    <w:rsid w:val="00BE16B1"/>
    <w:rsid w:val="00BE6A26"/>
    <w:rsid w:val="00BF2088"/>
    <w:rsid w:val="00BF2EE9"/>
    <w:rsid w:val="00BF2F30"/>
    <w:rsid w:val="00BF54F3"/>
    <w:rsid w:val="00C017F1"/>
    <w:rsid w:val="00C03E8B"/>
    <w:rsid w:val="00C04C3B"/>
    <w:rsid w:val="00C07131"/>
    <w:rsid w:val="00C314CB"/>
    <w:rsid w:val="00C32845"/>
    <w:rsid w:val="00C545A8"/>
    <w:rsid w:val="00C61E30"/>
    <w:rsid w:val="00C640C1"/>
    <w:rsid w:val="00C664B6"/>
    <w:rsid w:val="00C66F02"/>
    <w:rsid w:val="00C66F0E"/>
    <w:rsid w:val="00C70793"/>
    <w:rsid w:val="00C711E4"/>
    <w:rsid w:val="00C768A3"/>
    <w:rsid w:val="00C7787F"/>
    <w:rsid w:val="00C816D8"/>
    <w:rsid w:val="00C81EBA"/>
    <w:rsid w:val="00C822E7"/>
    <w:rsid w:val="00C92B91"/>
    <w:rsid w:val="00C92DA6"/>
    <w:rsid w:val="00C94783"/>
    <w:rsid w:val="00CA1AF1"/>
    <w:rsid w:val="00CA4A5F"/>
    <w:rsid w:val="00CA57A0"/>
    <w:rsid w:val="00CB5F53"/>
    <w:rsid w:val="00CC06EC"/>
    <w:rsid w:val="00CC326A"/>
    <w:rsid w:val="00CC5B19"/>
    <w:rsid w:val="00CC7713"/>
    <w:rsid w:val="00CD2C48"/>
    <w:rsid w:val="00CD3075"/>
    <w:rsid w:val="00CE6F86"/>
    <w:rsid w:val="00CE7BEA"/>
    <w:rsid w:val="00CF2B36"/>
    <w:rsid w:val="00D019B4"/>
    <w:rsid w:val="00D031B8"/>
    <w:rsid w:val="00D10CF7"/>
    <w:rsid w:val="00D13E35"/>
    <w:rsid w:val="00D20223"/>
    <w:rsid w:val="00D22796"/>
    <w:rsid w:val="00D27CEF"/>
    <w:rsid w:val="00D30042"/>
    <w:rsid w:val="00D364B5"/>
    <w:rsid w:val="00D41649"/>
    <w:rsid w:val="00D45521"/>
    <w:rsid w:val="00D55E53"/>
    <w:rsid w:val="00D57FFC"/>
    <w:rsid w:val="00D629B6"/>
    <w:rsid w:val="00D6442E"/>
    <w:rsid w:val="00D734BB"/>
    <w:rsid w:val="00D74819"/>
    <w:rsid w:val="00D76593"/>
    <w:rsid w:val="00D76EEB"/>
    <w:rsid w:val="00D81E2C"/>
    <w:rsid w:val="00D83247"/>
    <w:rsid w:val="00D90298"/>
    <w:rsid w:val="00D9101C"/>
    <w:rsid w:val="00D9114E"/>
    <w:rsid w:val="00D929CA"/>
    <w:rsid w:val="00D92AD1"/>
    <w:rsid w:val="00D93859"/>
    <w:rsid w:val="00D94D16"/>
    <w:rsid w:val="00DA6A52"/>
    <w:rsid w:val="00DA738A"/>
    <w:rsid w:val="00DB0721"/>
    <w:rsid w:val="00DB1C6A"/>
    <w:rsid w:val="00DB5B7C"/>
    <w:rsid w:val="00DB5BCC"/>
    <w:rsid w:val="00DB5DAC"/>
    <w:rsid w:val="00DC0D07"/>
    <w:rsid w:val="00DC30EA"/>
    <w:rsid w:val="00DC72F1"/>
    <w:rsid w:val="00DD3A2C"/>
    <w:rsid w:val="00DD4E38"/>
    <w:rsid w:val="00DD4EAE"/>
    <w:rsid w:val="00DD5DA2"/>
    <w:rsid w:val="00DE4979"/>
    <w:rsid w:val="00DE5202"/>
    <w:rsid w:val="00DF571B"/>
    <w:rsid w:val="00DF758C"/>
    <w:rsid w:val="00DF7A9C"/>
    <w:rsid w:val="00E007B5"/>
    <w:rsid w:val="00E02D8B"/>
    <w:rsid w:val="00E0464A"/>
    <w:rsid w:val="00E0724F"/>
    <w:rsid w:val="00E136E5"/>
    <w:rsid w:val="00E16BAD"/>
    <w:rsid w:val="00E24FCC"/>
    <w:rsid w:val="00E310DC"/>
    <w:rsid w:val="00E318B4"/>
    <w:rsid w:val="00E32A65"/>
    <w:rsid w:val="00E359B2"/>
    <w:rsid w:val="00E45178"/>
    <w:rsid w:val="00E45B73"/>
    <w:rsid w:val="00E47C3F"/>
    <w:rsid w:val="00E5123A"/>
    <w:rsid w:val="00E5212C"/>
    <w:rsid w:val="00E71E0A"/>
    <w:rsid w:val="00E7293A"/>
    <w:rsid w:val="00E7435A"/>
    <w:rsid w:val="00E74513"/>
    <w:rsid w:val="00E8193B"/>
    <w:rsid w:val="00E82A54"/>
    <w:rsid w:val="00E84AA5"/>
    <w:rsid w:val="00E90B49"/>
    <w:rsid w:val="00EB474A"/>
    <w:rsid w:val="00EB48D6"/>
    <w:rsid w:val="00EC15F2"/>
    <w:rsid w:val="00EC6C96"/>
    <w:rsid w:val="00ED0BC0"/>
    <w:rsid w:val="00ED3AA7"/>
    <w:rsid w:val="00ED4D34"/>
    <w:rsid w:val="00ED6198"/>
    <w:rsid w:val="00EE5B79"/>
    <w:rsid w:val="00EE698A"/>
    <w:rsid w:val="00EF6C2D"/>
    <w:rsid w:val="00F00EBD"/>
    <w:rsid w:val="00F1021F"/>
    <w:rsid w:val="00F11CEB"/>
    <w:rsid w:val="00F11FC0"/>
    <w:rsid w:val="00F14559"/>
    <w:rsid w:val="00F165A0"/>
    <w:rsid w:val="00F20AAB"/>
    <w:rsid w:val="00F218FA"/>
    <w:rsid w:val="00F41C7F"/>
    <w:rsid w:val="00F43927"/>
    <w:rsid w:val="00F47B41"/>
    <w:rsid w:val="00F51B8B"/>
    <w:rsid w:val="00F54C96"/>
    <w:rsid w:val="00F64E78"/>
    <w:rsid w:val="00F66632"/>
    <w:rsid w:val="00F66F6B"/>
    <w:rsid w:val="00F726AD"/>
    <w:rsid w:val="00F731D5"/>
    <w:rsid w:val="00F73461"/>
    <w:rsid w:val="00F76225"/>
    <w:rsid w:val="00F87C47"/>
    <w:rsid w:val="00F943A8"/>
    <w:rsid w:val="00F96EA6"/>
    <w:rsid w:val="00FB097C"/>
    <w:rsid w:val="00FB4BEF"/>
    <w:rsid w:val="00FC425A"/>
    <w:rsid w:val="00FC45A4"/>
    <w:rsid w:val="00FD1AEB"/>
    <w:rsid w:val="00FE5D48"/>
    <w:rsid w:val="00FF26D8"/>
    <w:rsid w:val="00FF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839DE"/>
  <w15:chartTrackingRefBased/>
  <w15:docId w15:val="{A1749F9F-1522-46D9-BAB9-1B7031D9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5A0"/>
    <w:pPr>
      <w:widowControl w:val="0"/>
      <w:jc w:val="both"/>
    </w:pPr>
  </w:style>
  <w:style w:type="paragraph" w:styleId="1">
    <w:name w:val="heading 1"/>
    <w:basedOn w:val="a"/>
    <w:next w:val="a"/>
    <w:link w:val="10"/>
    <w:uiPriority w:val="9"/>
    <w:qFormat/>
    <w:rsid w:val="00F11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1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19"/>
    <w:rPr>
      <w:sz w:val="18"/>
      <w:szCs w:val="18"/>
    </w:rPr>
  </w:style>
  <w:style w:type="paragraph" w:styleId="a5">
    <w:name w:val="footer"/>
    <w:basedOn w:val="a"/>
    <w:link w:val="a6"/>
    <w:uiPriority w:val="99"/>
    <w:unhideWhenUsed/>
    <w:rsid w:val="00D74819"/>
    <w:pPr>
      <w:tabs>
        <w:tab w:val="center" w:pos="4153"/>
        <w:tab w:val="right" w:pos="8306"/>
      </w:tabs>
      <w:snapToGrid w:val="0"/>
      <w:jc w:val="left"/>
    </w:pPr>
    <w:rPr>
      <w:sz w:val="18"/>
      <w:szCs w:val="18"/>
    </w:rPr>
  </w:style>
  <w:style w:type="character" w:customStyle="1" w:styleId="a6">
    <w:name w:val="页脚 字符"/>
    <w:basedOn w:val="a0"/>
    <w:link w:val="a5"/>
    <w:uiPriority w:val="99"/>
    <w:rsid w:val="00D74819"/>
    <w:rPr>
      <w:sz w:val="18"/>
      <w:szCs w:val="18"/>
    </w:rPr>
  </w:style>
  <w:style w:type="table" w:styleId="a7">
    <w:name w:val="Table Grid"/>
    <w:basedOn w:val="a1"/>
    <w:uiPriority w:val="39"/>
    <w:rsid w:val="00D7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A738A"/>
    <w:pPr>
      <w:ind w:firstLineChars="200" w:firstLine="420"/>
    </w:pPr>
  </w:style>
  <w:style w:type="character" w:styleId="a9">
    <w:name w:val="annotation reference"/>
    <w:basedOn w:val="a0"/>
    <w:uiPriority w:val="99"/>
    <w:semiHidden/>
    <w:unhideWhenUsed/>
    <w:rsid w:val="009C577F"/>
    <w:rPr>
      <w:sz w:val="21"/>
      <w:szCs w:val="21"/>
    </w:rPr>
  </w:style>
  <w:style w:type="paragraph" w:styleId="aa">
    <w:name w:val="annotation text"/>
    <w:basedOn w:val="a"/>
    <w:link w:val="ab"/>
    <w:uiPriority w:val="99"/>
    <w:semiHidden/>
    <w:unhideWhenUsed/>
    <w:rsid w:val="009C577F"/>
    <w:pPr>
      <w:jc w:val="left"/>
    </w:pPr>
  </w:style>
  <w:style w:type="character" w:customStyle="1" w:styleId="ab">
    <w:name w:val="批注文字 字符"/>
    <w:basedOn w:val="a0"/>
    <w:link w:val="aa"/>
    <w:uiPriority w:val="99"/>
    <w:semiHidden/>
    <w:rsid w:val="009C577F"/>
  </w:style>
  <w:style w:type="paragraph" w:styleId="ac">
    <w:name w:val="annotation subject"/>
    <w:basedOn w:val="aa"/>
    <w:next w:val="aa"/>
    <w:link w:val="ad"/>
    <w:uiPriority w:val="99"/>
    <w:semiHidden/>
    <w:unhideWhenUsed/>
    <w:rsid w:val="009C577F"/>
    <w:rPr>
      <w:b/>
      <w:bCs/>
    </w:rPr>
  </w:style>
  <w:style w:type="character" w:customStyle="1" w:styleId="ad">
    <w:name w:val="批注主题 字符"/>
    <w:basedOn w:val="ab"/>
    <w:link w:val="ac"/>
    <w:uiPriority w:val="99"/>
    <w:semiHidden/>
    <w:rsid w:val="009C577F"/>
    <w:rPr>
      <w:b/>
      <w:bCs/>
    </w:rPr>
  </w:style>
  <w:style w:type="paragraph" w:styleId="ae">
    <w:name w:val="Balloon Text"/>
    <w:basedOn w:val="a"/>
    <w:link w:val="af"/>
    <w:uiPriority w:val="99"/>
    <w:semiHidden/>
    <w:unhideWhenUsed/>
    <w:rsid w:val="009C577F"/>
    <w:rPr>
      <w:sz w:val="18"/>
      <w:szCs w:val="18"/>
    </w:rPr>
  </w:style>
  <w:style w:type="character" w:customStyle="1" w:styleId="af">
    <w:name w:val="批注框文本 字符"/>
    <w:basedOn w:val="a0"/>
    <w:link w:val="ae"/>
    <w:uiPriority w:val="99"/>
    <w:semiHidden/>
    <w:rsid w:val="009C577F"/>
    <w:rPr>
      <w:sz w:val="18"/>
      <w:szCs w:val="18"/>
    </w:rPr>
  </w:style>
  <w:style w:type="paragraph" w:styleId="af0">
    <w:name w:val="Revision"/>
    <w:hidden/>
    <w:uiPriority w:val="99"/>
    <w:semiHidden/>
    <w:rsid w:val="00FF5621"/>
  </w:style>
  <w:style w:type="paragraph" w:styleId="af1">
    <w:name w:val="Date"/>
    <w:basedOn w:val="a"/>
    <w:next w:val="a"/>
    <w:link w:val="af2"/>
    <w:uiPriority w:val="99"/>
    <w:semiHidden/>
    <w:unhideWhenUsed/>
    <w:rsid w:val="00F11CEB"/>
    <w:pPr>
      <w:ind w:leftChars="2500" w:left="100"/>
    </w:pPr>
  </w:style>
  <w:style w:type="character" w:customStyle="1" w:styleId="af2">
    <w:name w:val="日期 字符"/>
    <w:basedOn w:val="a0"/>
    <w:link w:val="af1"/>
    <w:uiPriority w:val="99"/>
    <w:semiHidden/>
    <w:rsid w:val="00F11CEB"/>
  </w:style>
  <w:style w:type="character" w:customStyle="1" w:styleId="10">
    <w:name w:val="标题 1 字符"/>
    <w:basedOn w:val="a0"/>
    <w:link w:val="1"/>
    <w:uiPriority w:val="9"/>
    <w:rsid w:val="00F11CEB"/>
    <w:rPr>
      <w:b/>
      <w:bCs/>
      <w:kern w:val="44"/>
      <w:sz w:val="44"/>
      <w:szCs w:val="44"/>
    </w:rPr>
  </w:style>
  <w:style w:type="character" w:customStyle="1" w:styleId="20">
    <w:name w:val="标题 2 字符"/>
    <w:basedOn w:val="a0"/>
    <w:link w:val="2"/>
    <w:uiPriority w:val="9"/>
    <w:rsid w:val="00F11CEB"/>
    <w:rPr>
      <w:rFonts w:asciiTheme="majorHAnsi" w:eastAsiaTheme="majorEastAsia" w:hAnsiTheme="majorHAnsi" w:cstheme="majorBidi"/>
      <w:b/>
      <w:bCs/>
      <w:sz w:val="32"/>
      <w:szCs w:val="32"/>
    </w:rPr>
  </w:style>
  <w:style w:type="paragraph" w:styleId="af3">
    <w:name w:val="Subtitle"/>
    <w:basedOn w:val="a"/>
    <w:next w:val="a"/>
    <w:link w:val="af4"/>
    <w:uiPriority w:val="11"/>
    <w:qFormat/>
    <w:rsid w:val="00F11CEB"/>
    <w:pPr>
      <w:spacing w:before="240" w:after="60" w:line="312" w:lineRule="auto"/>
      <w:jc w:val="center"/>
      <w:outlineLvl w:val="1"/>
    </w:pPr>
    <w:rPr>
      <w:b/>
      <w:bCs/>
      <w:kern w:val="28"/>
      <w:sz w:val="32"/>
      <w:szCs w:val="32"/>
    </w:rPr>
  </w:style>
  <w:style w:type="character" w:customStyle="1" w:styleId="af4">
    <w:name w:val="副标题 字符"/>
    <w:basedOn w:val="a0"/>
    <w:link w:val="af3"/>
    <w:uiPriority w:val="11"/>
    <w:rsid w:val="00F11CEB"/>
    <w:rPr>
      <w:b/>
      <w:bCs/>
      <w:kern w:val="28"/>
      <w:sz w:val="32"/>
      <w:szCs w:val="32"/>
    </w:rPr>
  </w:style>
  <w:style w:type="character" w:customStyle="1" w:styleId="30">
    <w:name w:val="标题 3 字符"/>
    <w:basedOn w:val="a0"/>
    <w:link w:val="3"/>
    <w:uiPriority w:val="9"/>
    <w:rsid w:val="00F11CEB"/>
    <w:rPr>
      <w:b/>
      <w:bCs/>
      <w:sz w:val="32"/>
      <w:szCs w:val="32"/>
    </w:rPr>
  </w:style>
  <w:style w:type="paragraph" w:styleId="af5">
    <w:name w:val="No Spacing"/>
    <w:uiPriority w:val="1"/>
    <w:qFormat/>
    <w:rsid w:val="00F11CE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735E-8EAA-4F5F-8165-1F5F47A1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14716</TotalTime>
  <Pages>14</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许晓敏(Xiaomin Xu)</dc:creator>
  <cp:keywords/>
  <dc:description/>
  <cp:lastModifiedBy>何伟明(Weiming He)</cp:lastModifiedBy>
  <cp:revision>455</cp:revision>
  <dcterms:created xsi:type="dcterms:W3CDTF">2018-05-21T06:57:00Z</dcterms:created>
  <dcterms:modified xsi:type="dcterms:W3CDTF">2020-05-29T07:05:00Z</dcterms:modified>
</cp:coreProperties>
</file>